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F0FBA" w14:textId="7F83DEFA" w:rsidR="00B14448" w:rsidRDefault="00B14448" w:rsidP="00B14448">
      <w:pPr>
        <w:rPr>
          <w:rStyle w:val="BookTitle"/>
          <w:rFonts w:eastAsia="ヒラギノ角ゴ Pro W3"/>
        </w:rPr>
      </w:pPr>
    </w:p>
    <w:p w14:paraId="63FF0FBB" w14:textId="77777777" w:rsidR="00044632" w:rsidRPr="001B5189" w:rsidRDefault="008D5D54" w:rsidP="00B64C1F">
      <w:pPr>
        <w:pStyle w:val="Title"/>
        <w:jc w:val="right"/>
        <w:rPr>
          <w:rStyle w:val="BookTitle"/>
          <w:rFonts w:ascii="Verdana" w:eastAsia="ヒラギノ角ゴ Pro W3" w:hAnsi="Verdana"/>
        </w:rPr>
      </w:pPr>
      <w:r>
        <w:rPr>
          <w:rStyle w:val="BookTitle"/>
          <w:rFonts w:ascii="Verdana" w:eastAsia="ヒラギノ角ゴ Pro W3" w:hAnsi="Verdana"/>
        </w:rPr>
        <w:t>xTP Test Plan</w:t>
      </w:r>
    </w:p>
    <w:p w14:paraId="63FF0FBC" w14:textId="77777777" w:rsidR="00A17FBA" w:rsidRDefault="00121A0D" w:rsidP="00044632">
      <w:r w:rsidRPr="00121A0D">
        <w:rPr>
          <w:rFonts w:eastAsia="ヒラギノ角ゴ Pro W3"/>
        </w:rPr>
        <w:br w:type="page"/>
      </w:r>
    </w:p>
    <w:p w14:paraId="63FF0FBD"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710"/>
        <w:gridCol w:w="2809"/>
        <w:gridCol w:w="3959"/>
      </w:tblGrid>
      <w:tr w:rsidR="00585B43" w:rsidRPr="00FC5C2D" w14:paraId="63FF0FC3" w14:textId="77777777" w:rsidTr="00490AFA">
        <w:tc>
          <w:tcPr>
            <w:tcW w:w="990" w:type="dxa"/>
            <w:shd w:val="clear" w:color="auto" w:fill="auto"/>
          </w:tcPr>
          <w:p w14:paraId="63FF0FBF" w14:textId="77777777" w:rsidR="00585B43" w:rsidRPr="00CA2905" w:rsidRDefault="00185B5A" w:rsidP="00044632">
            <w:pPr>
              <w:rPr>
                <w:b/>
              </w:rPr>
            </w:pPr>
            <w:r w:rsidRPr="00CA2905">
              <w:rPr>
                <w:b/>
              </w:rPr>
              <w:t>Rev</w:t>
            </w:r>
          </w:p>
        </w:tc>
        <w:tc>
          <w:tcPr>
            <w:tcW w:w="1710" w:type="dxa"/>
            <w:shd w:val="clear" w:color="auto" w:fill="auto"/>
          </w:tcPr>
          <w:p w14:paraId="63FF0FC0" w14:textId="77777777" w:rsidR="00585B43" w:rsidRPr="00CA2905" w:rsidRDefault="00585B43" w:rsidP="00044632">
            <w:pPr>
              <w:rPr>
                <w:b/>
              </w:rPr>
            </w:pPr>
            <w:r w:rsidRPr="00CA2905">
              <w:rPr>
                <w:b/>
              </w:rPr>
              <w:t>Date</w:t>
            </w:r>
          </w:p>
        </w:tc>
        <w:tc>
          <w:tcPr>
            <w:tcW w:w="2809" w:type="dxa"/>
            <w:shd w:val="clear" w:color="auto" w:fill="auto"/>
          </w:tcPr>
          <w:p w14:paraId="63FF0FC1" w14:textId="77777777" w:rsidR="00585B43" w:rsidRPr="00CA2905" w:rsidRDefault="00585B43" w:rsidP="00044632">
            <w:pPr>
              <w:rPr>
                <w:b/>
              </w:rPr>
            </w:pPr>
            <w:r w:rsidRPr="00CA2905">
              <w:rPr>
                <w:b/>
              </w:rPr>
              <w:t>Author</w:t>
            </w:r>
          </w:p>
        </w:tc>
        <w:tc>
          <w:tcPr>
            <w:tcW w:w="3959" w:type="dxa"/>
            <w:shd w:val="clear" w:color="auto" w:fill="auto"/>
          </w:tcPr>
          <w:p w14:paraId="63FF0FC2" w14:textId="77777777" w:rsidR="00585B43" w:rsidRPr="00CA2905" w:rsidRDefault="00585B43" w:rsidP="00044632">
            <w:pPr>
              <w:rPr>
                <w:b/>
              </w:rPr>
            </w:pPr>
            <w:r w:rsidRPr="00CA2905">
              <w:rPr>
                <w:b/>
              </w:rPr>
              <w:t>Description</w:t>
            </w:r>
          </w:p>
        </w:tc>
      </w:tr>
      <w:tr w:rsidR="00585B43" w14:paraId="63FF0FC8" w14:textId="77777777" w:rsidTr="00490AFA">
        <w:tc>
          <w:tcPr>
            <w:tcW w:w="990" w:type="dxa"/>
            <w:shd w:val="clear" w:color="auto" w:fill="auto"/>
          </w:tcPr>
          <w:p w14:paraId="63FF0FC4" w14:textId="77777777" w:rsidR="00585B43" w:rsidRDefault="00585B43" w:rsidP="00044632">
            <w:r>
              <w:t>1.0</w:t>
            </w:r>
          </w:p>
        </w:tc>
        <w:tc>
          <w:tcPr>
            <w:tcW w:w="1710" w:type="dxa"/>
            <w:shd w:val="clear" w:color="auto" w:fill="auto"/>
          </w:tcPr>
          <w:p w14:paraId="63FF0FC5" w14:textId="28024E47" w:rsidR="00585B43" w:rsidRDefault="00CA2905" w:rsidP="00044632">
            <w:r>
              <w:t>5/1/12</w:t>
            </w:r>
          </w:p>
        </w:tc>
        <w:tc>
          <w:tcPr>
            <w:tcW w:w="2809" w:type="dxa"/>
            <w:shd w:val="clear" w:color="auto" w:fill="auto"/>
          </w:tcPr>
          <w:p w14:paraId="63FF0FC6" w14:textId="77777777" w:rsidR="00585B43" w:rsidRDefault="00490AFA" w:rsidP="00936BF0">
            <w:r>
              <w:t>Joseph Ferrara</w:t>
            </w:r>
          </w:p>
        </w:tc>
        <w:tc>
          <w:tcPr>
            <w:tcW w:w="3959" w:type="dxa"/>
            <w:shd w:val="clear" w:color="auto" w:fill="auto"/>
          </w:tcPr>
          <w:p w14:paraId="63FF0FC7" w14:textId="77777777" w:rsidR="00585B43" w:rsidRDefault="0099263D" w:rsidP="00044632">
            <w:r>
              <w:t xml:space="preserve">Release </w:t>
            </w:r>
            <w:r w:rsidR="002E7B12">
              <w:t>Version</w:t>
            </w:r>
          </w:p>
        </w:tc>
      </w:tr>
      <w:tr w:rsidR="00075F0F" w14:paraId="10611BE0" w14:textId="77777777" w:rsidTr="00490AFA">
        <w:tc>
          <w:tcPr>
            <w:tcW w:w="990" w:type="dxa"/>
            <w:shd w:val="clear" w:color="auto" w:fill="auto"/>
          </w:tcPr>
          <w:p w14:paraId="71A44562" w14:textId="1B9470F1" w:rsidR="00075F0F" w:rsidRDefault="000F48E7" w:rsidP="00044632">
            <w:r>
              <w:t>1.5</w:t>
            </w:r>
          </w:p>
        </w:tc>
        <w:tc>
          <w:tcPr>
            <w:tcW w:w="1710" w:type="dxa"/>
            <w:shd w:val="clear" w:color="auto" w:fill="auto"/>
          </w:tcPr>
          <w:p w14:paraId="4606AA07" w14:textId="0E691F88" w:rsidR="00075F0F" w:rsidRDefault="00075F0F" w:rsidP="00044632">
            <w:r>
              <w:t>11/9/12</w:t>
            </w:r>
          </w:p>
        </w:tc>
        <w:tc>
          <w:tcPr>
            <w:tcW w:w="2809" w:type="dxa"/>
            <w:shd w:val="clear" w:color="auto" w:fill="auto"/>
          </w:tcPr>
          <w:p w14:paraId="08B597E7" w14:textId="71EB5063" w:rsidR="00075F0F" w:rsidRDefault="00075F0F" w:rsidP="00936BF0">
            <w:r>
              <w:t>Joseph Ferrara</w:t>
            </w:r>
          </w:p>
        </w:tc>
        <w:tc>
          <w:tcPr>
            <w:tcW w:w="3959" w:type="dxa"/>
            <w:shd w:val="clear" w:color="auto" w:fill="auto"/>
          </w:tcPr>
          <w:p w14:paraId="1A4D01B0" w14:textId="08B2B8A1" w:rsidR="00302F9D" w:rsidRPr="005A6ABF" w:rsidRDefault="00302F9D" w:rsidP="00302F9D">
            <w:pPr>
              <w:widowControl w:val="0"/>
              <w:autoSpaceDE w:val="0"/>
              <w:autoSpaceDN w:val="0"/>
              <w:adjustRightInd w:val="0"/>
              <w:spacing w:after="240" w:line="240" w:lineRule="auto"/>
              <w:rPr>
                <w:ins w:id="0" w:author="Joe Ferrara" w:date="2013-04-29T10:37:00Z"/>
                <w:rFonts w:cs="Times"/>
                <w:sz w:val="20"/>
                <w:szCs w:val="20"/>
              </w:rPr>
            </w:pPr>
            <w:ins w:id="1" w:author="Joe Ferrara" w:date="2013-04-29T10:37:00Z">
              <w:r w:rsidRPr="00411FBC">
                <w:rPr>
                  <w:szCs w:val="20"/>
                </w:rPr>
                <w:t xml:space="preserve">Reflects changes through </w:t>
              </w:r>
              <w:r w:rsidRPr="005A6ABF">
                <w:rPr>
                  <w:rFonts w:cs="Times"/>
                  <w:sz w:val="20"/>
                  <w:szCs w:val="20"/>
                </w:rPr>
                <w:t>11/1/2012</w:t>
              </w:r>
            </w:ins>
          </w:p>
          <w:p w14:paraId="399125BA" w14:textId="5CAEFB87" w:rsidR="00075F0F" w:rsidRDefault="00075F0F" w:rsidP="00044632"/>
        </w:tc>
      </w:tr>
      <w:tr w:rsidR="002F3DAD" w14:paraId="3B7C4FB5" w14:textId="77777777" w:rsidTr="00490AFA">
        <w:tc>
          <w:tcPr>
            <w:tcW w:w="990" w:type="dxa"/>
            <w:shd w:val="clear" w:color="auto" w:fill="auto"/>
          </w:tcPr>
          <w:p w14:paraId="04112F66" w14:textId="0D1F2C46" w:rsidR="002F3DAD" w:rsidRDefault="00CF3B05" w:rsidP="00044632">
            <w:r>
              <w:t>1.</w:t>
            </w:r>
            <w:r w:rsidR="000F48E7">
              <w:t>6</w:t>
            </w:r>
          </w:p>
        </w:tc>
        <w:tc>
          <w:tcPr>
            <w:tcW w:w="1710" w:type="dxa"/>
            <w:shd w:val="clear" w:color="auto" w:fill="auto"/>
          </w:tcPr>
          <w:p w14:paraId="22540617" w14:textId="0F01D641" w:rsidR="002F3DAD" w:rsidRDefault="00315E31" w:rsidP="00315E31">
            <w:ins w:id="2" w:author="Joe Ferrara" w:date="2013-05-08T09:11:00Z">
              <w:r>
                <w:t>5</w:t>
              </w:r>
            </w:ins>
            <w:r w:rsidR="00CF3B05">
              <w:t>/</w:t>
            </w:r>
            <w:ins w:id="3" w:author="Joe Ferrara" w:date="2013-05-08T09:11:00Z">
              <w:r>
                <w:t>8</w:t>
              </w:r>
            </w:ins>
            <w:r w:rsidR="00CF3B05">
              <w:t>/13</w:t>
            </w:r>
          </w:p>
        </w:tc>
        <w:tc>
          <w:tcPr>
            <w:tcW w:w="2809" w:type="dxa"/>
            <w:shd w:val="clear" w:color="auto" w:fill="auto"/>
          </w:tcPr>
          <w:p w14:paraId="0C7A7660" w14:textId="30187911" w:rsidR="002F3DAD" w:rsidRDefault="002F3DAD" w:rsidP="00936BF0">
            <w:r>
              <w:t>Joseph Ferrara</w:t>
            </w:r>
          </w:p>
        </w:tc>
        <w:tc>
          <w:tcPr>
            <w:tcW w:w="3959" w:type="dxa"/>
            <w:shd w:val="clear" w:color="auto" w:fill="auto"/>
          </w:tcPr>
          <w:p w14:paraId="511C086E" w14:textId="414DF4FD" w:rsidR="002F3DAD" w:rsidRDefault="00302F9D" w:rsidP="00315E31">
            <w:ins w:id="4" w:author="Joe Ferrara" w:date="2013-04-29T10:37:00Z">
              <w:r>
                <w:t xml:space="preserve">Reflects changes to firmware through </w:t>
              </w:r>
            </w:ins>
            <w:ins w:id="5" w:author="Joe Ferrara" w:date="2013-05-08T09:11:00Z">
              <w:r w:rsidR="00315E31">
                <w:t>5/8</w:t>
              </w:r>
            </w:ins>
            <w:ins w:id="6" w:author="Joe Ferrara" w:date="2013-04-29T10:37:00Z">
              <w:r>
                <w:t>/2013</w:t>
              </w:r>
            </w:ins>
          </w:p>
        </w:tc>
      </w:tr>
    </w:tbl>
    <w:p w14:paraId="63FF0FC9" w14:textId="77777777" w:rsidR="004C7069" w:rsidRDefault="004C7069" w:rsidP="00781682"/>
    <w:p w14:paraId="63FF0FCA"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936BF0" w:rsidRPr="00FC5C2D" w14:paraId="63FF0FD0" w14:textId="77777777" w:rsidTr="00D56474">
        <w:trPr>
          <w:trHeight w:val="224"/>
        </w:trPr>
        <w:tc>
          <w:tcPr>
            <w:tcW w:w="1260" w:type="dxa"/>
            <w:shd w:val="clear" w:color="auto" w:fill="auto"/>
          </w:tcPr>
          <w:p w14:paraId="63FF0FCC" w14:textId="77777777" w:rsidR="00936BF0" w:rsidRPr="00CA2905" w:rsidRDefault="00936BF0" w:rsidP="00372FB1">
            <w:pPr>
              <w:rPr>
                <w:b/>
              </w:rPr>
            </w:pPr>
            <w:r w:rsidRPr="00CA2905">
              <w:rPr>
                <w:b/>
              </w:rPr>
              <w:t>Date</w:t>
            </w:r>
          </w:p>
        </w:tc>
        <w:tc>
          <w:tcPr>
            <w:tcW w:w="3240" w:type="dxa"/>
            <w:shd w:val="clear" w:color="auto" w:fill="auto"/>
          </w:tcPr>
          <w:p w14:paraId="63FF0FCD" w14:textId="77777777" w:rsidR="00936BF0" w:rsidRPr="00CA2905" w:rsidRDefault="00936BF0" w:rsidP="00372FB1">
            <w:pPr>
              <w:rPr>
                <w:b/>
              </w:rPr>
            </w:pPr>
            <w:r w:rsidRPr="00CA2905">
              <w:rPr>
                <w:b/>
              </w:rPr>
              <w:t>Approver</w:t>
            </w:r>
          </w:p>
        </w:tc>
        <w:tc>
          <w:tcPr>
            <w:tcW w:w="2250" w:type="dxa"/>
            <w:shd w:val="clear" w:color="auto" w:fill="auto"/>
          </w:tcPr>
          <w:p w14:paraId="63FF0FCE" w14:textId="77777777" w:rsidR="00936BF0" w:rsidRPr="00CA2905" w:rsidRDefault="00936BF0" w:rsidP="00372FB1">
            <w:pPr>
              <w:rPr>
                <w:b/>
              </w:rPr>
            </w:pPr>
            <w:r w:rsidRPr="00CA2905">
              <w:rPr>
                <w:b/>
              </w:rPr>
              <w:t>Role</w:t>
            </w:r>
          </w:p>
        </w:tc>
        <w:tc>
          <w:tcPr>
            <w:tcW w:w="2718" w:type="dxa"/>
          </w:tcPr>
          <w:p w14:paraId="63FF0FCF" w14:textId="77777777" w:rsidR="00936BF0" w:rsidRPr="00CA2905" w:rsidRDefault="00D56474" w:rsidP="00D56474">
            <w:pPr>
              <w:rPr>
                <w:b/>
              </w:rPr>
            </w:pPr>
            <w:r w:rsidRPr="00CA2905">
              <w:rPr>
                <w:b/>
              </w:rPr>
              <w:t xml:space="preserve">Document </w:t>
            </w:r>
            <w:r w:rsidR="00936BF0" w:rsidRPr="00CA2905">
              <w:rPr>
                <w:b/>
              </w:rPr>
              <w:t>Accept/</w:t>
            </w:r>
            <w:r w:rsidRPr="00CA2905">
              <w:rPr>
                <w:b/>
              </w:rPr>
              <w:t>Reject</w:t>
            </w:r>
          </w:p>
        </w:tc>
      </w:tr>
      <w:tr w:rsidR="00936BF0" w14:paraId="63FF0FD5" w14:textId="77777777" w:rsidTr="00D56474">
        <w:tc>
          <w:tcPr>
            <w:tcW w:w="1260" w:type="dxa"/>
            <w:shd w:val="clear" w:color="auto" w:fill="auto"/>
          </w:tcPr>
          <w:p w14:paraId="63FF0FD1" w14:textId="4E60983C" w:rsidR="00936BF0" w:rsidRDefault="00CA2905" w:rsidP="00372FB1">
            <w:r>
              <w:t>5/1/12</w:t>
            </w:r>
          </w:p>
        </w:tc>
        <w:tc>
          <w:tcPr>
            <w:tcW w:w="3240" w:type="dxa"/>
            <w:shd w:val="clear" w:color="auto" w:fill="auto"/>
          </w:tcPr>
          <w:p w14:paraId="63FF0FD2" w14:textId="5D2B7F41" w:rsidR="00936BF0" w:rsidRPr="00CA2905" w:rsidRDefault="00CA2905" w:rsidP="00CA2905">
            <w:r w:rsidRPr="00CA2905">
              <w:t>Mark Mecham</w:t>
            </w:r>
          </w:p>
        </w:tc>
        <w:tc>
          <w:tcPr>
            <w:tcW w:w="2250" w:type="dxa"/>
            <w:shd w:val="clear" w:color="auto" w:fill="auto"/>
          </w:tcPr>
          <w:p w14:paraId="63FF0FD3" w14:textId="055958D0" w:rsidR="00936BF0" w:rsidRPr="00CA2905" w:rsidRDefault="00CA2905" w:rsidP="00372FB1">
            <w:r w:rsidRPr="00CA2905">
              <w:t>QA Manager</w:t>
            </w:r>
          </w:p>
        </w:tc>
        <w:tc>
          <w:tcPr>
            <w:tcW w:w="2718" w:type="dxa"/>
          </w:tcPr>
          <w:p w14:paraId="63FF0FD4" w14:textId="1FF02DEA" w:rsidR="00936BF0" w:rsidRPr="00CA2905" w:rsidRDefault="00CA2905" w:rsidP="00D56474">
            <w:r w:rsidRPr="00CA2905">
              <w:t>Accept</w:t>
            </w:r>
          </w:p>
        </w:tc>
      </w:tr>
      <w:tr w:rsidR="00776F9A" w14:paraId="4AE26C54" w14:textId="77777777" w:rsidTr="00D56474">
        <w:tc>
          <w:tcPr>
            <w:tcW w:w="1260" w:type="dxa"/>
            <w:shd w:val="clear" w:color="auto" w:fill="auto"/>
          </w:tcPr>
          <w:p w14:paraId="3DF74218" w14:textId="4C9199F3" w:rsidR="00776F9A" w:rsidRDefault="00411FBC" w:rsidP="00411FBC">
            <w:ins w:id="7" w:author="Joe Ferrara" w:date="2013-05-08T14:33:00Z">
              <w:r>
                <w:t>5</w:t>
              </w:r>
            </w:ins>
            <w:r w:rsidR="00CF3B05">
              <w:t>/</w:t>
            </w:r>
            <w:ins w:id="8" w:author="Joe Ferrara" w:date="2013-05-08T14:33:00Z">
              <w:r>
                <w:t>8</w:t>
              </w:r>
            </w:ins>
            <w:r w:rsidR="00CF3B05">
              <w:t>/13</w:t>
            </w:r>
          </w:p>
        </w:tc>
        <w:tc>
          <w:tcPr>
            <w:tcW w:w="3240" w:type="dxa"/>
            <w:shd w:val="clear" w:color="auto" w:fill="auto"/>
          </w:tcPr>
          <w:p w14:paraId="51AF703A" w14:textId="6B62B186" w:rsidR="00776F9A" w:rsidRPr="00CA2905" w:rsidRDefault="00776F9A" w:rsidP="00CA2905">
            <w:r>
              <w:t>Mark Mecham</w:t>
            </w:r>
          </w:p>
        </w:tc>
        <w:tc>
          <w:tcPr>
            <w:tcW w:w="2250" w:type="dxa"/>
            <w:shd w:val="clear" w:color="auto" w:fill="auto"/>
          </w:tcPr>
          <w:p w14:paraId="52715549" w14:textId="0FF81526" w:rsidR="00776F9A" w:rsidRPr="00CA2905" w:rsidRDefault="002F3DAD" w:rsidP="00372FB1">
            <w:r>
              <w:t>QA Manager</w:t>
            </w:r>
          </w:p>
        </w:tc>
        <w:tc>
          <w:tcPr>
            <w:tcW w:w="2718" w:type="dxa"/>
          </w:tcPr>
          <w:p w14:paraId="60E1A0CB" w14:textId="77777777" w:rsidR="00776F9A" w:rsidRPr="00CA2905" w:rsidRDefault="00776F9A" w:rsidP="00D56474"/>
        </w:tc>
      </w:tr>
    </w:tbl>
    <w:p w14:paraId="63FF0FD6" w14:textId="77777777" w:rsidR="004C7069" w:rsidRPr="0099263D" w:rsidRDefault="004C7069" w:rsidP="00044632">
      <w:pPr>
        <w:rPr>
          <w:szCs w:val="20"/>
        </w:rPr>
      </w:pPr>
    </w:p>
    <w:p w14:paraId="63FF0FD7" w14:textId="77777777" w:rsidR="00185B5A" w:rsidRDefault="00185B5A" w:rsidP="001B5189">
      <w:r>
        <w:br w:type="page"/>
      </w:r>
    </w:p>
    <w:p w14:paraId="63FF0FD8"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54C8FE8B" w14:textId="77777777" w:rsidR="005336D1" w:rsidRDefault="003C7C80">
      <w:pPr>
        <w:pStyle w:val="TOC1"/>
        <w:rPr>
          <w:ins w:id="9" w:author="Joe Ferrara" w:date="2013-05-08T18:03:00Z"/>
          <w:rFonts w:asciiTheme="minorHAnsi" w:eastAsiaTheme="minorEastAsia" w:hAnsiTheme="minorHAnsi" w:cstheme="minorBidi"/>
          <w:noProof/>
          <w:szCs w:val="24"/>
          <w:lang w:eastAsia="ja-JP"/>
        </w:rPr>
      </w:pPr>
      <w:r>
        <w:fldChar w:fldCharType="begin"/>
      </w:r>
      <w:r>
        <w:instrText xml:space="preserve"> TOC \o "1-3" \h \z \u </w:instrText>
      </w:r>
      <w:r>
        <w:fldChar w:fldCharType="separate"/>
      </w:r>
      <w:ins w:id="10" w:author="Joe Ferrara" w:date="2013-05-08T18:03:00Z">
        <w:r w:rsidR="005336D1">
          <w:rPr>
            <w:noProof/>
          </w:rPr>
          <w:t>1 Introduction</w:t>
        </w:r>
        <w:r w:rsidR="005336D1">
          <w:rPr>
            <w:noProof/>
          </w:rPr>
          <w:tab/>
        </w:r>
        <w:r w:rsidR="005336D1">
          <w:rPr>
            <w:noProof/>
          </w:rPr>
          <w:fldChar w:fldCharType="begin"/>
        </w:r>
        <w:r w:rsidR="005336D1">
          <w:rPr>
            <w:noProof/>
          </w:rPr>
          <w:instrText xml:space="preserve"> PAGEREF _Toc229655548 \h </w:instrText>
        </w:r>
        <w:r w:rsidR="005336D1">
          <w:rPr>
            <w:noProof/>
          </w:rPr>
        </w:r>
      </w:ins>
      <w:r w:rsidR="005336D1">
        <w:rPr>
          <w:noProof/>
        </w:rPr>
        <w:fldChar w:fldCharType="separate"/>
      </w:r>
      <w:ins w:id="11" w:author="Joe Ferrara" w:date="2013-05-08T18:03:00Z">
        <w:r w:rsidR="005336D1">
          <w:rPr>
            <w:noProof/>
          </w:rPr>
          <w:t>6</w:t>
        </w:r>
        <w:r w:rsidR="005336D1">
          <w:rPr>
            <w:noProof/>
          </w:rPr>
          <w:fldChar w:fldCharType="end"/>
        </w:r>
      </w:ins>
    </w:p>
    <w:p w14:paraId="3DD9F190" w14:textId="77777777" w:rsidR="005336D1" w:rsidRDefault="005336D1">
      <w:pPr>
        <w:pStyle w:val="TOC2"/>
        <w:tabs>
          <w:tab w:val="right" w:leader="dot" w:pos="9350"/>
        </w:tabs>
        <w:rPr>
          <w:ins w:id="12" w:author="Joe Ferrara" w:date="2013-05-08T18:03:00Z"/>
          <w:rFonts w:asciiTheme="minorHAnsi" w:eastAsiaTheme="minorEastAsia" w:hAnsiTheme="minorHAnsi" w:cstheme="minorBidi"/>
          <w:noProof/>
          <w:szCs w:val="24"/>
          <w:lang w:eastAsia="ja-JP"/>
        </w:rPr>
      </w:pPr>
      <w:ins w:id="13" w:author="Joe Ferrara" w:date="2013-05-08T18:03:00Z">
        <w:r>
          <w:rPr>
            <w:noProof/>
          </w:rPr>
          <w:t>1.1 Purpose</w:t>
        </w:r>
        <w:r>
          <w:rPr>
            <w:noProof/>
          </w:rPr>
          <w:tab/>
        </w:r>
        <w:r>
          <w:rPr>
            <w:noProof/>
          </w:rPr>
          <w:fldChar w:fldCharType="begin"/>
        </w:r>
        <w:r>
          <w:rPr>
            <w:noProof/>
          </w:rPr>
          <w:instrText xml:space="preserve"> PAGEREF _Toc229655549 \h </w:instrText>
        </w:r>
        <w:r>
          <w:rPr>
            <w:noProof/>
          </w:rPr>
        </w:r>
      </w:ins>
      <w:r>
        <w:rPr>
          <w:noProof/>
        </w:rPr>
        <w:fldChar w:fldCharType="separate"/>
      </w:r>
      <w:ins w:id="14" w:author="Joe Ferrara" w:date="2013-05-08T18:03:00Z">
        <w:r>
          <w:rPr>
            <w:noProof/>
          </w:rPr>
          <w:t>6</w:t>
        </w:r>
        <w:r>
          <w:rPr>
            <w:noProof/>
          </w:rPr>
          <w:fldChar w:fldCharType="end"/>
        </w:r>
      </w:ins>
    </w:p>
    <w:p w14:paraId="6D14FDB2" w14:textId="77777777" w:rsidR="005336D1" w:rsidRDefault="005336D1">
      <w:pPr>
        <w:pStyle w:val="TOC2"/>
        <w:tabs>
          <w:tab w:val="right" w:leader="dot" w:pos="9350"/>
        </w:tabs>
        <w:rPr>
          <w:ins w:id="15" w:author="Joe Ferrara" w:date="2013-05-08T18:03:00Z"/>
          <w:rFonts w:asciiTheme="minorHAnsi" w:eastAsiaTheme="minorEastAsia" w:hAnsiTheme="minorHAnsi" w:cstheme="minorBidi"/>
          <w:noProof/>
          <w:szCs w:val="24"/>
          <w:lang w:eastAsia="ja-JP"/>
        </w:rPr>
      </w:pPr>
      <w:ins w:id="16" w:author="Joe Ferrara" w:date="2013-05-08T18:03:00Z">
        <w:r>
          <w:rPr>
            <w:noProof/>
          </w:rPr>
          <w:t>1.2 Definitions</w:t>
        </w:r>
        <w:r>
          <w:rPr>
            <w:noProof/>
          </w:rPr>
          <w:tab/>
        </w:r>
        <w:r>
          <w:rPr>
            <w:noProof/>
          </w:rPr>
          <w:fldChar w:fldCharType="begin"/>
        </w:r>
        <w:r>
          <w:rPr>
            <w:noProof/>
          </w:rPr>
          <w:instrText xml:space="preserve"> PAGEREF _Toc229655550 \h </w:instrText>
        </w:r>
        <w:r>
          <w:rPr>
            <w:noProof/>
          </w:rPr>
        </w:r>
      </w:ins>
      <w:r>
        <w:rPr>
          <w:noProof/>
        </w:rPr>
        <w:fldChar w:fldCharType="separate"/>
      </w:r>
      <w:ins w:id="17" w:author="Joe Ferrara" w:date="2013-05-08T18:03:00Z">
        <w:r>
          <w:rPr>
            <w:noProof/>
          </w:rPr>
          <w:t>6</w:t>
        </w:r>
        <w:r>
          <w:rPr>
            <w:noProof/>
          </w:rPr>
          <w:fldChar w:fldCharType="end"/>
        </w:r>
      </w:ins>
    </w:p>
    <w:p w14:paraId="59559471" w14:textId="77777777" w:rsidR="005336D1" w:rsidRDefault="005336D1">
      <w:pPr>
        <w:pStyle w:val="TOC2"/>
        <w:tabs>
          <w:tab w:val="right" w:leader="dot" w:pos="9350"/>
        </w:tabs>
        <w:rPr>
          <w:ins w:id="18" w:author="Joe Ferrara" w:date="2013-05-08T18:03:00Z"/>
          <w:rFonts w:asciiTheme="minorHAnsi" w:eastAsiaTheme="minorEastAsia" w:hAnsiTheme="minorHAnsi" w:cstheme="minorBidi"/>
          <w:noProof/>
          <w:szCs w:val="24"/>
          <w:lang w:eastAsia="ja-JP"/>
        </w:rPr>
      </w:pPr>
      <w:ins w:id="19" w:author="Joe Ferrara" w:date="2013-05-08T18:03:00Z">
        <w:r>
          <w:rPr>
            <w:noProof/>
          </w:rPr>
          <w:t>1.3 Scope</w:t>
        </w:r>
        <w:r>
          <w:rPr>
            <w:noProof/>
          </w:rPr>
          <w:tab/>
        </w:r>
        <w:r>
          <w:rPr>
            <w:noProof/>
          </w:rPr>
          <w:fldChar w:fldCharType="begin"/>
        </w:r>
        <w:r>
          <w:rPr>
            <w:noProof/>
          </w:rPr>
          <w:instrText xml:space="preserve"> PAGEREF _Toc229655551 \h </w:instrText>
        </w:r>
        <w:r>
          <w:rPr>
            <w:noProof/>
          </w:rPr>
        </w:r>
      </w:ins>
      <w:r>
        <w:rPr>
          <w:noProof/>
        </w:rPr>
        <w:fldChar w:fldCharType="separate"/>
      </w:r>
      <w:ins w:id="20" w:author="Joe Ferrara" w:date="2013-05-08T18:03:00Z">
        <w:r>
          <w:rPr>
            <w:noProof/>
          </w:rPr>
          <w:t>8</w:t>
        </w:r>
        <w:r>
          <w:rPr>
            <w:noProof/>
          </w:rPr>
          <w:fldChar w:fldCharType="end"/>
        </w:r>
      </w:ins>
    </w:p>
    <w:p w14:paraId="432C99C7" w14:textId="77777777" w:rsidR="005336D1" w:rsidRDefault="005336D1">
      <w:pPr>
        <w:pStyle w:val="TOC2"/>
        <w:tabs>
          <w:tab w:val="right" w:leader="dot" w:pos="9350"/>
        </w:tabs>
        <w:rPr>
          <w:ins w:id="21" w:author="Joe Ferrara" w:date="2013-05-08T18:03:00Z"/>
          <w:rFonts w:asciiTheme="minorHAnsi" w:eastAsiaTheme="minorEastAsia" w:hAnsiTheme="minorHAnsi" w:cstheme="minorBidi"/>
          <w:noProof/>
          <w:szCs w:val="24"/>
          <w:lang w:eastAsia="ja-JP"/>
        </w:rPr>
      </w:pPr>
      <w:ins w:id="22" w:author="Joe Ferrara" w:date="2013-05-08T18:03:00Z">
        <w:r>
          <w:rPr>
            <w:noProof/>
          </w:rPr>
          <w:t>1.4 Background</w:t>
        </w:r>
        <w:r>
          <w:rPr>
            <w:noProof/>
          </w:rPr>
          <w:tab/>
        </w:r>
        <w:r>
          <w:rPr>
            <w:noProof/>
          </w:rPr>
          <w:fldChar w:fldCharType="begin"/>
        </w:r>
        <w:r>
          <w:rPr>
            <w:noProof/>
          </w:rPr>
          <w:instrText xml:space="preserve"> PAGEREF _Toc229655552 \h </w:instrText>
        </w:r>
        <w:r>
          <w:rPr>
            <w:noProof/>
          </w:rPr>
        </w:r>
      </w:ins>
      <w:r>
        <w:rPr>
          <w:noProof/>
        </w:rPr>
        <w:fldChar w:fldCharType="separate"/>
      </w:r>
      <w:ins w:id="23" w:author="Joe Ferrara" w:date="2013-05-08T18:03:00Z">
        <w:r>
          <w:rPr>
            <w:noProof/>
          </w:rPr>
          <w:t>8</w:t>
        </w:r>
        <w:r>
          <w:rPr>
            <w:noProof/>
          </w:rPr>
          <w:fldChar w:fldCharType="end"/>
        </w:r>
      </w:ins>
    </w:p>
    <w:p w14:paraId="21144242" w14:textId="77777777" w:rsidR="005336D1" w:rsidRDefault="005336D1">
      <w:pPr>
        <w:pStyle w:val="TOC2"/>
        <w:tabs>
          <w:tab w:val="right" w:leader="dot" w:pos="9350"/>
        </w:tabs>
        <w:rPr>
          <w:ins w:id="24" w:author="Joe Ferrara" w:date="2013-05-08T18:03:00Z"/>
          <w:rFonts w:asciiTheme="minorHAnsi" w:eastAsiaTheme="minorEastAsia" w:hAnsiTheme="minorHAnsi" w:cstheme="minorBidi"/>
          <w:noProof/>
          <w:szCs w:val="24"/>
          <w:lang w:eastAsia="ja-JP"/>
        </w:rPr>
      </w:pPr>
      <w:ins w:id="25" w:author="Joe Ferrara" w:date="2013-05-08T18:03:00Z">
        <w:r>
          <w:rPr>
            <w:noProof/>
          </w:rPr>
          <w:t>1.5 Assumptions and Constraints</w:t>
        </w:r>
        <w:r>
          <w:rPr>
            <w:noProof/>
          </w:rPr>
          <w:tab/>
        </w:r>
        <w:r>
          <w:rPr>
            <w:noProof/>
          </w:rPr>
          <w:fldChar w:fldCharType="begin"/>
        </w:r>
        <w:r>
          <w:rPr>
            <w:noProof/>
          </w:rPr>
          <w:instrText xml:space="preserve"> PAGEREF _Toc229655553 \h </w:instrText>
        </w:r>
        <w:r>
          <w:rPr>
            <w:noProof/>
          </w:rPr>
        </w:r>
      </w:ins>
      <w:r>
        <w:rPr>
          <w:noProof/>
        </w:rPr>
        <w:fldChar w:fldCharType="separate"/>
      </w:r>
      <w:ins w:id="26" w:author="Joe Ferrara" w:date="2013-05-08T18:03:00Z">
        <w:r>
          <w:rPr>
            <w:noProof/>
          </w:rPr>
          <w:t>11</w:t>
        </w:r>
        <w:r>
          <w:rPr>
            <w:noProof/>
          </w:rPr>
          <w:fldChar w:fldCharType="end"/>
        </w:r>
      </w:ins>
    </w:p>
    <w:p w14:paraId="213EA516" w14:textId="77777777" w:rsidR="005336D1" w:rsidRDefault="005336D1">
      <w:pPr>
        <w:pStyle w:val="TOC2"/>
        <w:tabs>
          <w:tab w:val="right" w:leader="dot" w:pos="9350"/>
        </w:tabs>
        <w:rPr>
          <w:ins w:id="27" w:author="Joe Ferrara" w:date="2013-05-08T18:03:00Z"/>
          <w:rFonts w:asciiTheme="minorHAnsi" w:eastAsiaTheme="minorEastAsia" w:hAnsiTheme="minorHAnsi" w:cstheme="minorBidi"/>
          <w:noProof/>
          <w:szCs w:val="24"/>
          <w:lang w:eastAsia="ja-JP"/>
        </w:rPr>
      </w:pPr>
      <w:ins w:id="28" w:author="Joe Ferrara" w:date="2013-05-08T18:03:00Z">
        <w:r>
          <w:rPr>
            <w:noProof/>
          </w:rPr>
          <w:t>1.6 Reference</w:t>
        </w:r>
        <w:r>
          <w:rPr>
            <w:noProof/>
          </w:rPr>
          <w:tab/>
        </w:r>
        <w:r>
          <w:rPr>
            <w:noProof/>
          </w:rPr>
          <w:fldChar w:fldCharType="begin"/>
        </w:r>
        <w:r>
          <w:rPr>
            <w:noProof/>
          </w:rPr>
          <w:instrText xml:space="preserve"> PAGEREF _Toc229655554 \h </w:instrText>
        </w:r>
        <w:r>
          <w:rPr>
            <w:noProof/>
          </w:rPr>
        </w:r>
      </w:ins>
      <w:r>
        <w:rPr>
          <w:noProof/>
        </w:rPr>
        <w:fldChar w:fldCharType="separate"/>
      </w:r>
      <w:ins w:id="29" w:author="Joe Ferrara" w:date="2013-05-08T18:03:00Z">
        <w:r>
          <w:rPr>
            <w:noProof/>
          </w:rPr>
          <w:t>12</w:t>
        </w:r>
        <w:r>
          <w:rPr>
            <w:noProof/>
          </w:rPr>
          <w:fldChar w:fldCharType="end"/>
        </w:r>
      </w:ins>
    </w:p>
    <w:p w14:paraId="7B4FFEED" w14:textId="77777777" w:rsidR="005336D1" w:rsidRDefault="005336D1">
      <w:pPr>
        <w:pStyle w:val="TOC2"/>
        <w:tabs>
          <w:tab w:val="right" w:leader="dot" w:pos="9350"/>
        </w:tabs>
        <w:rPr>
          <w:ins w:id="30" w:author="Joe Ferrara" w:date="2013-05-08T18:03:00Z"/>
          <w:rFonts w:asciiTheme="minorHAnsi" w:eastAsiaTheme="minorEastAsia" w:hAnsiTheme="minorHAnsi" w:cstheme="minorBidi"/>
          <w:noProof/>
          <w:szCs w:val="24"/>
          <w:lang w:eastAsia="ja-JP"/>
        </w:rPr>
      </w:pPr>
      <w:ins w:id="31" w:author="Joe Ferrara" w:date="2013-05-08T18:03:00Z">
        <w:r>
          <w:rPr>
            <w:noProof/>
          </w:rPr>
          <w:t>1.7 Software Version</w:t>
        </w:r>
        <w:r>
          <w:rPr>
            <w:noProof/>
          </w:rPr>
          <w:tab/>
        </w:r>
        <w:r>
          <w:rPr>
            <w:noProof/>
          </w:rPr>
          <w:fldChar w:fldCharType="begin"/>
        </w:r>
        <w:r>
          <w:rPr>
            <w:noProof/>
          </w:rPr>
          <w:instrText xml:space="preserve"> PAGEREF _Toc229655555 \h </w:instrText>
        </w:r>
        <w:r>
          <w:rPr>
            <w:noProof/>
          </w:rPr>
        </w:r>
      </w:ins>
      <w:r>
        <w:rPr>
          <w:noProof/>
        </w:rPr>
        <w:fldChar w:fldCharType="separate"/>
      </w:r>
      <w:ins w:id="32" w:author="Joe Ferrara" w:date="2013-05-08T18:03:00Z">
        <w:r>
          <w:rPr>
            <w:noProof/>
          </w:rPr>
          <w:t>12</w:t>
        </w:r>
        <w:r>
          <w:rPr>
            <w:noProof/>
          </w:rPr>
          <w:fldChar w:fldCharType="end"/>
        </w:r>
      </w:ins>
    </w:p>
    <w:p w14:paraId="46F3C44E" w14:textId="77777777" w:rsidR="005336D1" w:rsidRDefault="005336D1">
      <w:pPr>
        <w:pStyle w:val="TOC2"/>
        <w:tabs>
          <w:tab w:val="right" w:leader="dot" w:pos="9350"/>
        </w:tabs>
        <w:rPr>
          <w:ins w:id="33" w:author="Joe Ferrara" w:date="2013-05-08T18:03:00Z"/>
          <w:rFonts w:asciiTheme="minorHAnsi" w:eastAsiaTheme="minorEastAsia" w:hAnsiTheme="minorHAnsi" w:cstheme="minorBidi"/>
          <w:noProof/>
          <w:szCs w:val="24"/>
          <w:lang w:eastAsia="ja-JP"/>
        </w:rPr>
      </w:pPr>
      <w:ins w:id="34" w:author="Joe Ferrara" w:date="2013-05-08T18:03:00Z">
        <w:r>
          <w:rPr>
            <w:noProof/>
          </w:rPr>
          <w:t>1.8 Contacts</w:t>
        </w:r>
        <w:r>
          <w:rPr>
            <w:noProof/>
          </w:rPr>
          <w:tab/>
        </w:r>
        <w:r>
          <w:rPr>
            <w:noProof/>
          </w:rPr>
          <w:fldChar w:fldCharType="begin"/>
        </w:r>
        <w:r>
          <w:rPr>
            <w:noProof/>
          </w:rPr>
          <w:instrText xml:space="preserve"> PAGEREF _Toc229655556 \h </w:instrText>
        </w:r>
        <w:r>
          <w:rPr>
            <w:noProof/>
          </w:rPr>
        </w:r>
      </w:ins>
      <w:r>
        <w:rPr>
          <w:noProof/>
        </w:rPr>
        <w:fldChar w:fldCharType="separate"/>
      </w:r>
      <w:ins w:id="35" w:author="Joe Ferrara" w:date="2013-05-08T18:03:00Z">
        <w:r>
          <w:rPr>
            <w:noProof/>
          </w:rPr>
          <w:t>13</w:t>
        </w:r>
        <w:r>
          <w:rPr>
            <w:noProof/>
          </w:rPr>
          <w:fldChar w:fldCharType="end"/>
        </w:r>
      </w:ins>
    </w:p>
    <w:p w14:paraId="10BEC812" w14:textId="77777777" w:rsidR="005336D1" w:rsidRDefault="005336D1">
      <w:pPr>
        <w:pStyle w:val="TOC1"/>
        <w:rPr>
          <w:ins w:id="36" w:author="Joe Ferrara" w:date="2013-05-08T18:03:00Z"/>
          <w:rFonts w:asciiTheme="minorHAnsi" w:eastAsiaTheme="minorEastAsia" w:hAnsiTheme="minorHAnsi" w:cstheme="minorBidi"/>
          <w:noProof/>
          <w:szCs w:val="24"/>
          <w:lang w:eastAsia="ja-JP"/>
        </w:rPr>
      </w:pPr>
      <w:ins w:id="37" w:author="Joe Ferrara" w:date="2013-05-08T18:03:00Z">
        <w:r>
          <w:rPr>
            <w:noProof/>
          </w:rPr>
          <w:t>2 Exit Criteria</w:t>
        </w:r>
        <w:r>
          <w:rPr>
            <w:noProof/>
          </w:rPr>
          <w:tab/>
        </w:r>
        <w:r>
          <w:rPr>
            <w:noProof/>
          </w:rPr>
          <w:fldChar w:fldCharType="begin"/>
        </w:r>
        <w:r>
          <w:rPr>
            <w:noProof/>
          </w:rPr>
          <w:instrText xml:space="preserve"> PAGEREF _Toc229655557 \h </w:instrText>
        </w:r>
        <w:r>
          <w:rPr>
            <w:noProof/>
          </w:rPr>
        </w:r>
      </w:ins>
      <w:r>
        <w:rPr>
          <w:noProof/>
        </w:rPr>
        <w:fldChar w:fldCharType="separate"/>
      </w:r>
      <w:ins w:id="38" w:author="Joe Ferrara" w:date="2013-05-08T18:03:00Z">
        <w:r>
          <w:rPr>
            <w:noProof/>
          </w:rPr>
          <w:t>13</w:t>
        </w:r>
        <w:r>
          <w:rPr>
            <w:noProof/>
          </w:rPr>
          <w:fldChar w:fldCharType="end"/>
        </w:r>
      </w:ins>
    </w:p>
    <w:p w14:paraId="020E04F4" w14:textId="77777777" w:rsidR="005336D1" w:rsidRDefault="005336D1">
      <w:pPr>
        <w:pStyle w:val="TOC1"/>
        <w:rPr>
          <w:ins w:id="39" w:author="Joe Ferrara" w:date="2013-05-08T18:03:00Z"/>
          <w:rFonts w:asciiTheme="minorHAnsi" w:eastAsiaTheme="minorEastAsia" w:hAnsiTheme="minorHAnsi" w:cstheme="minorBidi"/>
          <w:noProof/>
          <w:szCs w:val="24"/>
          <w:lang w:eastAsia="ja-JP"/>
        </w:rPr>
      </w:pPr>
      <w:ins w:id="40" w:author="Joe Ferrara" w:date="2013-05-08T18:03:00Z">
        <w:r>
          <w:rPr>
            <w:noProof/>
          </w:rPr>
          <w:t>3 Interfaces</w:t>
        </w:r>
        <w:r>
          <w:rPr>
            <w:noProof/>
          </w:rPr>
          <w:tab/>
        </w:r>
        <w:r>
          <w:rPr>
            <w:noProof/>
          </w:rPr>
          <w:fldChar w:fldCharType="begin"/>
        </w:r>
        <w:r>
          <w:rPr>
            <w:noProof/>
          </w:rPr>
          <w:instrText xml:space="preserve"> PAGEREF _Toc229655558 \h </w:instrText>
        </w:r>
        <w:r>
          <w:rPr>
            <w:noProof/>
          </w:rPr>
        </w:r>
      </w:ins>
      <w:r>
        <w:rPr>
          <w:noProof/>
        </w:rPr>
        <w:fldChar w:fldCharType="separate"/>
      </w:r>
      <w:ins w:id="41" w:author="Joe Ferrara" w:date="2013-05-08T18:03:00Z">
        <w:r>
          <w:rPr>
            <w:noProof/>
          </w:rPr>
          <w:t>14</w:t>
        </w:r>
        <w:r>
          <w:rPr>
            <w:noProof/>
          </w:rPr>
          <w:fldChar w:fldCharType="end"/>
        </w:r>
      </w:ins>
    </w:p>
    <w:p w14:paraId="6EE0B0C5" w14:textId="77777777" w:rsidR="005336D1" w:rsidRDefault="005336D1">
      <w:pPr>
        <w:pStyle w:val="TOC2"/>
        <w:tabs>
          <w:tab w:val="right" w:leader="dot" w:pos="9350"/>
        </w:tabs>
        <w:rPr>
          <w:ins w:id="42" w:author="Joe Ferrara" w:date="2013-05-08T18:03:00Z"/>
          <w:rFonts w:asciiTheme="minorHAnsi" w:eastAsiaTheme="minorEastAsia" w:hAnsiTheme="minorHAnsi" w:cstheme="minorBidi"/>
          <w:noProof/>
          <w:szCs w:val="24"/>
          <w:lang w:eastAsia="ja-JP"/>
        </w:rPr>
      </w:pPr>
      <w:ins w:id="43" w:author="Joe Ferrara" w:date="2013-05-08T18:03:00Z">
        <w:r>
          <w:rPr>
            <w:noProof/>
          </w:rPr>
          <w:t>3.1 RFID radio</w:t>
        </w:r>
        <w:r>
          <w:rPr>
            <w:noProof/>
          </w:rPr>
          <w:tab/>
        </w:r>
        <w:r>
          <w:rPr>
            <w:noProof/>
          </w:rPr>
          <w:fldChar w:fldCharType="begin"/>
        </w:r>
        <w:r>
          <w:rPr>
            <w:noProof/>
          </w:rPr>
          <w:instrText xml:space="preserve"> PAGEREF _Toc229655559 \h </w:instrText>
        </w:r>
        <w:r>
          <w:rPr>
            <w:noProof/>
          </w:rPr>
        </w:r>
      </w:ins>
      <w:r>
        <w:rPr>
          <w:noProof/>
        </w:rPr>
        <w:fldChar w:fldCharType="separate"/>
      </w:r>
      <w:ins w:id="44" w:author="Joe Ferrara" w:date="2013-05-08T18:03:00Z">
        <w:r>
          <w:rPr>
            <w:noProof/>
          </w:rPr>
          <w:t>14</w:t>
        </w:r>
        <w:r>
          <w:rPr>
            <w:noProof/>
          </w:rPr>
          <w:fldChar w:fldCharType="end"/>
        </w:r>
      </w:ins>
    </w:p>
    <w:p w14:paraId="3CEA753F" w14:textId="77777777" w:rsidR="005336D1" w:rsidRDefault="005336D1">
      <w:pPr>
        <w:pStyle w:val="TOC2"/>
        <w:tabs>
          <w:tab w:val="right" w:leader="dot" w:pos="9350"/>
        </w:tabs>
        <w:rPr>
          <w:ins w:id="45" w:author="Joe Ferrara" w:date="2013-05-08T18:03:00Z"/>
          <w:rFonts w:asciiTheme="minorHAnsi" w:eastAsiaTheme="minorEastAsia" w:hAnsiTheme="minorHAnsi" w:cstheme="minorBidi"/>
          <w:noProof/>
          <w:szCs w:val="24"/>
          <w:lang w:eastAsia="ja-JP"/>
        </w:rPr>
      </w:pPr>
      <w:ins w:id="46" w:author="Joe Ferrara" w:date="2013-05-08T18:03:00Z">
        <w:r>
          <w:rPr>
            <w:noProof/>
          </w:rPr>
          <w:t>3.2 Biometric Reader (Connected by USB)</w:t>
        </w:r>
        <w:r>
          <w:rPr>
            <w:noProof/>
          </w:rPr>
          <w:tab/>
        </w:r>
        <w:r>
          <w:rPr>
            <w:noProof/>
          </w:rPr>
          <w:fldChar w:fldCharType="begin"/>
        </w:r>
        <w:r>
          <w:rPr>
            <w:noProof/>
          </w:rPr>
          <w:instrText xml:space="preserve"> PAGEREF _Toc229655560 \h </w:instrText>
        </w:r>
        <w:r>
          <w:rPr>
            <w:noProof/>
          </w:rPr>
        </w:r>
      </w:ins>
      <w:r>
        <w:rPr>
          <w:noProof/>
        </w:rPr>
        <w:fldChar w:fldCharType="separate"/>
      </w:r>
      <w:ins w:id="47" w:author="Joe Ferrara" w:date="2013-05-08T18:03:00Z">
        <w:r>
          <w:rPr>
            <w:noProof/>
          </w:rPr>
          <w:t>15</w:t>
        </w:r>
        <w:r>
          <w:rPr>
            <w:noProof/>
          </w:rPr>
          <w:fldChar w:fldCharType="end"/>
        </w:r>
      </w:ins>
    </w:p>
    <w:p w14:paraId="09A0D03A" w14:textId="77777777" w:rsidR="005336D1" w:rsidRDefault="005336D1">
      <w:pPr>
        <w:pStyle w:val="TOC2"/>
        <w:tabs>
          <w:tab w:val="right" w:leader="dot" w:pos="9350"/>
        </w:tabs>
        <w:rPr>
          <w:ins w:id="48" w:author="Joe Ferrara" w:date="2013-05-08T18:03:00Z"/>
          <w:rFonts w:asciiTheme="minorHAnsi" w:eastAsiaTheme="minorEastAsia" w:hAnsiTheme="minorHAnsi" w:cstheme="minorBidi"/>
          <w:noProof/>
          <w:szCs w:val="24"/>
          <w:lang w:eastAsia="ja-JP"/>
        </w:rPr>
      </w:pPr>
      <w:ins w:id="49" w:author="Joe Ferrara" w:date="2013-05-08T18:03:00Z">
        <w:r>
          <w:rPr>
            <w:noProof/>
          </w:rPr>
          <w:t>3.3 REST API</w:t>
        </w:r>
        <w:r>
          <w:rPr>
            <w:noProof/>
          </w:rPr>
          <w:tab/>
        </w:r>
        <w:r>
          <w:rPr>
            <w:noProof/>
          </w:rPr>
          <w:fldChar w:fldCharType="begin"/>
        </w:r>
        <w:r>
          <w:rPr>
            <w:noProof/>
          </w:rPr>
          <w:instrText xml:space="preserve"> PAGEREF _Toc229655561 \h </w:instrText>
        </w:r>
        <w:r>
          <w:rPr>
            <w:noProof/>
          </w:rPr>
        </w:r>
      </w:ins>
      <w:r>
        <w:rPr>
          <w:noProof/>
        </w:rPr>
        <w:fldChar w:fldCharType="separate"/>
      </w:r>
      <w:ins w:id="50" w:author="Joe Ferrara" w:date="2013-05-08T18:03:00Z">
        <w:r>
          <w:rPr>
            <w:noProof/>
          </w:rPr>
          <w:t>15</w:t>
        </w:r>
        <w:r>
          <w:rPr>
            <w:noProof/>
          </w:rPr>
          <w:fldChar w:fldCharType="end"/>
        </w:r>
      </w:ins>
    </w:p>
    <w:p w14:paraId="7960E87B" w14:textId="77777777" w:rsidR="005336D1" w:rsidRDefault="005336D1">
      <w:pPr>
        <w:pStyle w:val="TOC2"/>
        <w:tabs>
          <w:tab w:val="right" w:leader="dot" w:pos="9350"/>
        </w:tabs>
        <w:rPr>
          <w:ins w:id="51" w:author="Joe Ferrara" w:date="2013-05-08T18:03:00Z"/>
          <w:rFonts w:asciiTheme="minorHAnsi" w:eastAsiaTheme="minorEastAsia" w:hAnsiTheme="minorHAnsi" w:cstheme="minorBidi"/>
          <w:noProof/>
          <w:szCs w:val="24"/>
          <w:lang w:eastAsia="ja-JP"/>
        </w:rPr>
      </w:pPr>
      <w:ins w:id="52" w:author="Joe Ferrara" w:date="2013-05-08T18:03:00Z">
        <w:r>
          <w:rPr>
            <w:noProof/>
          </w:rPr>
          <w:t>Event Types</w:t>
        </w:r>
        <w:r>
          <w:rPr>
            <w:noProof/>
          </w:rPr>
          <w:tab/>
        </w:r>
        <w:r>
          <w:rPr>
            <w:noProof/>
          </w:rPr>
          <w:fldChar w:fldCharType="begin"/>
        </w:r>
        <w:r>
          <w:rPr>
            <w:noProof/>
          </w:rPr>
          <w:instrText xml:space="preserve"> PAGEREF _Toc229655562 \h </w:instrText>
        </w:r>
        <w:r>
          <w:rPr>
            <w:noProof/>
          </w:rPr>
        </w:r>
      </w:ins>
      <w:r>
        <w:rPr>
          <w:noProof/>
        </w:rPr>
        <w:fldChar w:fldCharType="separate"/>
      </w:r>
      <w:ins w:id="53" w:author="Joe Ferrara" w:date="2013-05-08T18:03:00Z">
        <w:r>
          <w:rPr>
            <w:noProof/>
          </w:rPr>
          <w:t>16</w:t>
        </w:r>
        <w:r>
          <w:rPr>
            <w:noProof/>
          </w:rPr>
          <w:fldChar w:fldCharType="end"/>
        </w:r>
      </w:ins>
    </w:p>
    <w:p w14:paraId="15C3A55B" w14:textId="77777777" w:rsidR="005336D1" w:rsidRDefault="005336D1">
      <w:pPr>
        <w:pStyle w:val="TOC2"/>
        <w:tabs>
          <w:tab w:val="right" w:leader="dot" w:pos="9350"/>
        </w:tabs>
        <w:rPr>
          <w:ins w:id="54" w:author="Joe Ferrara" w:date="2013-05-08T18:03:00Z"/>
          <w:rFonts w:asciiTheme="minorHAnsi" w:eastAsiaTheme="minorEastAsia" w:hAnsiTheme="minorHAnsi" w:cstheme="minorBidi"/>
          <w:noProof/>
          <w:szCs w:val="24"/>
          <w:lang w:eastAsia="ja-JP"/>
        </w:rPr>
      </w:pPr>
      <w:ins w:id="55" w:author="Joe Ferrara" w:date="2013-05-08T18:03:00Z">
        <w:r>
          <w:rPr>
            <w:noProof/>
          </w:rPr>
          <w:t>3.4 Media Interface</w:t>
        </w:r>
        <w:r>
          <w:rPr>
            <w:noProof/>
          </w:rPr>
          <w:tab/>
        </w:r>
        <w:r>
          <w:rPr>
            <w:noProof/>
          </w:rPr>
          <w:fldChar w:fldCharType="begin"/>
        </w:r>
        <w:r>
          <w:rPr>
            <w:noProof/>
          </w:rPr>
          <w:instrText xml:space="preserve"> PAGEREF _Toc229655563 \h </w:instrText>
        </w:r>
        <w:r>
          <w:rPr>
            <w:noProof/>
          </w:rPr>
        </w:r>
      </w:ins>
      <w:r>
        <w:rPr>
          <w:noProof/>
        </w:rPr>
        <w:fldChar w:fldCharType="separate"/>
      </w:r>
      <w:ins w:id="56" w:author="Joe Ferrara" w:date="2013-05-08T18:03:00Z">
        <w:r>
          <w:rPr>
            <w:noProof/>
          </w:rPr>
          <w:t>16</w:t>
        </w:r>
        <w:r>
          <w:rPr>
            <w:noProof/>
          </w:rPr>
          <w:fldChar w:fldCharType="end"/>
        </w:r>
      </w:ins>
    </w:p>
    <w:p w14:paraId="0DAB527A" w14:textId="77777777" w:rsidR="005336D1" w:rsidRDefault="005336D1">
      <w:pPr>
        <w:pStyle w:val="TOC1"/>
        <w:rPr>
          <w:ins w:id="57" w:author="Joe Ferrara" w:date="2013-05-08T18:03:00Z"/>
          <w:rFonts w:asciiTheme="minorHAnsi" w:eastAsiaTheme="minorEastAsia" w:hAnsiTheme="minorHAnsi" w:cstheme="minorBidi"/>
          <w:noProof/>
          <w:szCs w:val="24"/>
          <w:lang w:eastAsia="ja-JP"/>
        </w:rPr>
      </w:pPr>
      <w:ins w:id="58" w:author="Joe Ferrara" w:date="2013-05-08T18:03:00Z">
        <w:r>
          <w:rPr>
            <w:noProof/>
          </w:rPr>
          <w:t>4 Areas Tested</w:t>
        </w:r>
        <w:r>
          <w:rPr>
            <w:noProof/>
          </w:rPr>
          <w:tab/>
        </w:r>
        <w:r>
          <w:rPr>
            <w:noProof/>
          </w:rPr>
          <w:fldChar w:fldCharType="begin"/>
        </w:r>
        <w:r>
          <w:rPr>
            <w:noProof/>
          </w:rPr>
          <w:instrText xml:space="preserve"> PAGEREF _Toc229655564 \h </w:instrText>
        </w:r>
        <w:r>
          <w:rPr>
            <w:noProof/>
          </w:rPr>
        </w:r>
      </w:ins>
      <w:r>
        <w:rPr>
          <w:noProof/>
        </w:rPr>
        <w:fldChar w:fldCharType="separate"/>
      </w:r>
      <w:ins w:id="59" w:author="Joe Ferrara" w:date="2013-05-08T18:03:00Z">
        <w:r>
          <w:rPr>
            <w:noProof/>
          </w:rPr>
          <w:t>18</w:t>
        </w:r>
        <w:r>
          <w:rPr>
            <w:noProof/>
          </w:rPr>
          <w:fldChar w:fldCharType="end"/>
        </w:r>
      </w:ins>
    </w:p>
    <w:p w14:paraId="0087D190" w14:textId="77777777" w:rsidR="005336D1" w:rsidRDefault="005336D1">
      <w:pPr>
        <w:pStyle w:val="TOC3"/>
        <w:tabs>
          <w:tab w:val="right" w:leader="dot" w:pos="9350"/>
        </w:tabs>
        <w:rPr>
          <w:ins w:id="60" w:author="Joe Ferrara" w:date="2013-05-08T18:03:00Z"/>
          <w:rFonts w:asciiTheme="minorHAnsi" w:eastAsiaTheme="minorEastAsia" w:hAnsiTheme="minorHAnsi" w:cstheme="minorBidi"/>
          <w:noProof/>
          <w:szCs w:val="24"/>
          <w:lang w:eastAsia="ja-JP"/>
        </w:rPr>
      </w:pPr>
      <w:ins w:id="61" w:author="Joe Ferrara" w:date="2013-05-08T18:03:00Z">
        <w:r>
          <w:rPr>
            <w:noProof/>
          </w:rPr>
          <w:t>4.1.1 Definition of Models</w:t>
        </w:r>
        <w:r>
          <w:rPr>
            <w:noProof/>
          </w:rPr>
          <w:tab/>
        </w:r>
        <w:r>
          <w:rPr>
            <w:noProof/>
          </w:rPr>
          <w:fldChar w:fldCharType="begin"/>
        </w:r>
        <w:r>
          <w:rPr>
            <w:noProof/>
          </w:rPr>
          <w:instrText xml:space="preserve"> PAGEREF _Toc229655565 \h </w:instrText>
        </w:r>
        <w:r>
          <w:rPr>
            <w:noProof/>
          </w:rPr>
        </w:r>
      </w:ins>
      <w:r>
        <w:rPr>
          <w:noProof/>
        </w:rPr>
        <w:fldChar w:fldCharType="separate"/>
      </w:r>
      <w:ins w:id="62" w:author="Joe Ferrara" w:date="2013-05-08T18:03:00Z">
        <w:r>
          <w:rPr>
            <w:noProof/>
          </w:rPr>
          <w:t>18</w:t>
        </w:r>
        <w:r>
          <w:rPr>
            <w:noProof/>
          </w:rPr>
          <w:fldChar w:fldCharType="end"/>
        </w:r>
      </w:ins>
    </w:p>
    <w:p w14:paraId="757F4079" w14:textId="77777777" w:rsidR="005336D1" w:rsidRDefault="005336D1">
      <w:pPr>
        <w:pStyle w:val="TOC3"/>
        <w:tabs>
          <w:tab w:val="right" w:leader="dot" w:pos="9350"/>
        </w:tabs>
        <w:rPr>
          <w:ins w:id="63" w:author="Joe Ferrara" w:date="2013-05-08T18:03:00Z"/>
          <w:rFonts w:asciiTheme="minorHAnsi" w:eastAsiaTheme="minorEastAsia" w:hAnsiTheme="minorHAnsi" w:cstheme="minorBidi"/>
          <w:noProof/>
          <w:szCs w:val="24"/>
          <w:lang w:eastAsia="ja-JP"/>
        </w:rPr>
      </w:pPr>
      <w:ins w:id="64" w:author="Joe Ferrara" w:date="2013-05-08T18:03:00Z">
        <w:r>
          <w:rPr>
            <w:noProof/>
          </w:rPr>
          <w:t>4.1.2 High Level Use Cases</w:t>
        </w:r>
        <w:r>
          <w:rPr>
            <w:noProof/>
          </w:rPr>
          <w:tab/>
        </w:r>
        <w:r>
          <w:rPr>
            <w:noProof/>
          </w:rPr>
          <w:fldChar w:fldCharType="begin"/>
        </w:r>
        <w:r>
          <w:rPr>
            <w:noProof/>
          </w:rPr>
          <w:instrText xml:space="preserve"> PAGEREF _Toc229655566 \h </w:instrText>
        </w:r>
        <w:r>
          <w:rPr>
            <w:noProof/>
          </w:rPr>
        </w:r>
      </w:ins>
      <w:r>
        <w:rPr>
          <w:noProof/>
        </w:rPr>
        <w:fldChar w:fldCharType="separate"/>
      </w:r>
      <w:ins w:id="65" w:author="Joe Ferrara" w:date="2013-05-08T18:03:00Z">
        <w:r>
          <w:rPr>
            <w:noProof/>
          </w:rPr>
          <w:t>19</w:t>
        </w:r>
        <w:r>
          <w:rPr>
            <w:noProof/>
          </w:rPr>
          <w:fldChar w:fldCharType="end"/>
        </w:r>
      </w:ins>
    </w:p>
    <w:p w14:paraId="2DD966E2" w14:textId="77777777" w:rsidR="005336D1" w:rsidRDefault="005336D1">
      <w:pPr>
        <w:pStyle w:val="TOC2"/>
        <w:tabs>
          <w:tab w:val="right" w:leader="dot" w:pos="9350"/>
        </w:tabs>
        <w:rPr>
          <w:ins w:id="66" w:author="Joe Ferrara" w:date="2013-05-08T18:03:00Z"/>
          <w:rFonts w:asciiTheme="minorHAnsi" w:eastAsiaTheme="minorEastAsia" w:hAnsiTheme="minorHAnsi" w:cstheme="minorBidi"/>
          <w:noProof/>
          <w:szCs w:val="24"/>
          <w:lang w:eastAsia="ja-JP"/>
        </w:rPr>
      </w:pPr>
      <w:ins w:id="67" w:author="Joe Ferrara" w:date="2013-05-08T18:03:00Z">
        <w:r>
          <w:rPr>
            <w:noProof/>
          </w:rPr>
          <w:t>4.2 Smoke</w:t>
        </w:r>
        <w:r>
          <w:rPr>
            <w:noProof/>
          </w:rPr>
          <w:tab/>
        </w:r>
        <w:r>
          <w:rPr>
            <w:noProof/>
          </w:rPr>
          <w:fldChar w:fldCharType="begin"/>
        </w:r>
        <w:r>
          <w:rPr>
            <w:noProof/>
          </w:rPr>
          <w:instrText xml:space="preserve"> PAGEREF _Toc229655567 \h </w:instrText>
        </w:r>
        <w:r>
          <w:rPr>
            <w:noProof/>
          </w:rPr>
        </w:r>
      </w:ins>
      <w:r>
        <w:rPr>
          <w:noProof/>
        </w:rPr>
        <w:fldChar w:fldCharType="separate"/>
      </w:r>
      <w:ins w:id="68" w:author="Joe Ferrara" w:date="2013-05-08T18:03:00Z">
        <w:r>
          <w:rPr>
            <w:noProof/>
          </w:rPr>
          <w:t>19</w:t>
        </w:r>
        <w:r>
          <w:rPr>
            <w:noProof/>
          </w:rPr>
          <w:fldChar w:fldCharType="end"/>
        </w:r>
      </w:ins>
    </w:p>
    <w:p w14:paraId="084CB3F6" w14:textId="77777777" w:rsidR="005336D1" w:rsidRDefault="005336D1">
      <w:pPr>
        <w:pStyle w:val="TOC2"/>
        <w:tabs>
          <w:tab w:val="right" w:leader="dot" w:pos="9350"/>
        </w:tabs>
        <w:rPr>
          <w:ins w:id="69" w:author="Joe Ferrara" w:date="2013-05-08T18:03:00Z"/>
          <w:rFonts w:asciiTheme="minorHAnsi" w:eastAsiaTheme="minorEastAsia" w:hAnsiTheme="minorHAnsi" w:cstheme="minorBidi"/>
          <w:noProof/>
          <w:szCs w:val="24"/>
          <w:lang w:eastAsia="ja-JP"/>
        </w:rPr>
      </w:pPr>
      <w:ins w:id="70" w:author="Joe Ferrara" w:date="2013-05-08T18:03:00Z">
        <w:r>
          <w:rPr>
            <w:noProof/>
          </w:rPr>
          <w:t>4.3 Build Verification</w:t>
        </w:r>
        <w:r>
          <w:rPr>
            <w:noProof/>
          </w:rPr>
          <w:tab/>
        </w:r>
        <w:r>
          <w:rPr>
            <w:noProof/>
          </w:rPr>
          <w:fldChar w:fldCharType="begin"/>
        </w:r>
        <w:r>
          <w:rPr>
            <w:noProof/>
          </w:rPr>
          <w:instrText xml:space="preserve"> PAGEREF _Toc229655568 \h </w:instrText>
        </w:r>
        <w:r>
          <w:rPr>
            <w:noProof/>
          </w:rPr>
        </w:r>
      </w:ins>
      <w:r>
        <w:rPr>
          <w:noProof/>
        </w:rPr>
        <w:fldChar w:fldCharType="separate"/>
      </w:r>
      <w:ins w:id="71" w:author="Joe Ferrara" w:date="2013-05-08T18:03:00Z">
        <w:r>
          <w:rPr>
            <w:noProof/>
          </w:rPr>
          <w:t>19</w:t>
        </w:r>
        <w:r>
          <w:rPr>
            <w:noProof/>
          </w:rPr>
          <w:fldChar w:fldCharType="end"/>
        </w:r>
      </w:ins>
    </w:p>
    <w:p w14:paraId="01A09F44" w14:textId="77777777" w:rsidR="005336D1" w:rsidRDefault="005336D1">
      <w:pPr>
        <w:pStyle w:val="TOC2"/>
        <w:tabs>
          <w:tab w:val="right" w:leader="dot" w:pos="9350"/>
        </w:tabs>
        <w:rPr>
          <w:ins w:id="72" w:author="Joe Ferrara" w:date="2013-05-08T18:03:00Z"/>
          <w:rFonts w:asciiTheme="minorHAnsi" w:eastAsiaTheme="minorEastAsia" w:hAnsiTheme="minorHAnsi" w:cstheme="minorBidi"/>
          <w:noProof/>
          <w:szCs w:val="24"/>
          <w:lang w:eastAsia="ja-JP"/>
        </w:rPr>
      </w:pPr>
      <w:ins w:id="73" w:author="Joe Ferrara" w:date="2013-05-08T18:03:00Z">
        <w:r>
          <w:rPr>
            <w:noProof/>
          </w:rPr>
          <w:t>4.4 Integration</w:t>
        </w:r>
        <w:r>
          <w:rPr>
            <w:noProof/>
          </w:rPr>
          <w:tab/>
        </w:r>
        <w:r>
          <w:rPr>
            <w:noProof/>
          </w:rPr>
          <w:fldChar w:fldCharType="begin"/>
        </w:r>
        <w:r>
          <w:rPr>
            <w:noProof/>
          </w:rPr>
          <w:instrText xml:space="preserve"> PAGEREF _Toc229655569 \h </w:instrText>
        </w:r>
        <w:r>
          <w:rPr>
            <w:noProof/>
          </w:rPr>
        </w:r>
      </w:ins>
      <w:r>
        <w:rPr>
          <w:noProof/>
        </w:rPr>
        <w:fldChar w:fldCharType="separate"/>
      </w:r>
      <w:ins w:id="74" w:author="Joe Ferrara" w:date="2013-05-08T18:03:00Z">
        <w:r>
          <w:rPr>
            <w:noProof/>
          </w:rPr>
          <w:t>19</w:t>
        </w:r>
        <w:r>
          <w:rPr>
            <w:noProof/>
          </w:rPr>
          <w:fldChar w:fldCharType="end"/>
        </w:r>
      </w:ins>
    </w:p>
    <w:p w14:paraId="0A0A9E57" w14:textId="77777777" w:rsidR="005336D1" w:rsidRDefault="005336D1">
      <w:pPr>
        <w:pStyle w:val="TOC3"/>
        <w:tabs>
          <w:tab w:val="right" w:leader="dot" w:pos="9350"/>
        </w:tabs>
        <w:rPr>
          <w:ins w:id="75" w:author="Joe Ferrara" w:date="2013-05-08T18:03:00Z"/>
          <w:rFonts w:asciiTheme="minorHAnsi" w:eastAsiaTheme="minorEastAsia" w:hAnsiTheme="minorHAnsi" w:cstheme="minorBidi"/>
          <w:noProof/>
          <w:szCs w:val="24"/>
          <w:lang w:eastAsia="ja-JP"/>
        </w:rPr>
      </w:pPr>
      <w:ins w:id="76" w:author="Joe Ferrara" w:date="2013-05-08T18:03:00Z">
        <w:r>
          <w:rPr>
            <w:noProof/>
          </w:rPr>
          <w:t>4.4.1 Finding an xBRMS on startup</w:t>
        </w:r>
        <w:r>
          <w:rPr>
            <w:noProof/>
          </w:rPr>
          <w:tab/>
        </w:r>
        <w:r>
          <w:rPr>
            <w:noProof/>
          </w:rPr>
          <w:fldChar w:fldCharType="begin"/>
        </w:r>
        <w:r>
          <w:rPr>
            <w:noProof/>
          </w:rPr>
          <w:instrText xml:space="preserve"> PAGEREF _Toc229655570 \h </w:instrText>
        </w:r>
        <w:r>
          <w:rPr>
            <w:noProof/>
          </w:rPr>
        </w:r>
      </w:ins>
      <w:r>
        <w:rPr>
          <w:noProof/>
        </w:rPr>
        <w:fldChar w:fldCharType="separate"/>
      </w:r>
      <w:ins w:id="77" w:author="Joe Ferrara" w:date="2013-05-08T18:03:00Z">
        <w:r>
          <w:rPr>
            <w:noProof/>
          </w:rPr>
          <w:t>19</w:t>
        </w:r>
        <w:r>
          <w:rPr>
            <w:noProof/>
          </w:rPr>
          <w:fldChar w:fldCharType="end"/>
        </w:r>
      </w:ins>
    </w:p>
    <w:p w14:paraId="546930A5" w14:textId="77777777" w:rsidR="005336D1" w:rsidRDefault="005336D1">
      <w:pPr>
        <w:pStyle w:val="TOC3"/>
        <w:tabs>
          <w:tab w:val="right" w:leader="dot" w:pos="9350"/>
        </w:tabs>
        <w:rPr>
          <w:ins w:id="78" w:author="Joe Ferrara" w:date="2013-05-08T18:03:00Z"/>
          <w:rFonts w:asciiTheme="minorHAnsi" w:eastAsiaTheme="minorEastAsia" w:hAnsiTheme="minorHAnsi" w:cstheme="minorBidi"/>
          <w:noProof/>
          <w:szCs w:val="24"/>
          <w:lang w:eastAsia="ja-JP"/>
        </w:rPr>
      </w:pPr>
      <w:ins w:id="79" w:author="Joe Ferrara" w:date="2013-05-08T18:03:00Z">
        <w:r>
          <w:rPr>
            <w:noProof/>
          </w:rPr>
          <w:t>4.4.1 Locking</w:t>
        </w:r>
        <w:r>
          <w:rPr>
            <w:noProof/>
          </w:rPr>
          <w:tab/>
        </w:r>
        <w:r>
          <w:rPr>
            <w:noProof/>
          </w:rPr>
          <w:fldChar w:fldCharType="begin"/>
        </w:r>
        <w:r>
          <w:rPr>
            <w:noProof/>
          </w:rPr>
          <w:instrText xml:space="preserve"> PAGEREF _Toc229655571 \h </w:instrText>
        </w:r>
        <w:r>
          <w:rPr>
            <w:noProof/>
          </w:rPr>
        </w:r>
      </w:ins>
      <w:r>
        <w:rPr>
          <w:noProof/>
        </w:rPr>
        <w:fldChar w:fldCharType="separate"/>
      </w:r>
      <w:ins w:id="80" w:author="Joe Ferrara" w:date="2013-05-08T18:03:00Z">
        <w:r>
          <w:rPr>
            <w:noProof/>
          </w:rPr>
          <w:t>20</w:t>
        </w:r>
        <w:r>
          <w:rPr>
            <w:noProof/>
          </w:rPr>
          <w:fldChar w:fldCharType="end"/>
        </w:r>
      </w:ins>
    </w:p>
    <w:p w14:paraId="627C0264" w14:textId="77777777" w:rsidR="005336D1" w:rsidRDefault="005336D1">
      <w:pPr>
        <w:pStyle w:val="TOC3"/>
        <w:tabs>
          <w:tab w:val="right" w:leader="dot" w:pos="9350"/>
        </w:tabs>
        <w:rPr>
          <w:ins w:id="81" w:author="Joe Ferrara" w:date="2013-05-08T18:03:00Z"/>
          <w:rFonts w:asciiTheme="minorHAnsi" w:eastAsiaTheme="minorEastAsia" w:hAnsiTheme="minorHAnsi" w:cstheme="minorBidi"/>
          <w:noProof/>
          <w:szCs w:val="24"/>
          <w:lang w:eastAsia="ja-JP"/>
        </w:rPr>
      </w:pPr>
      <w:ins w:id="82" w:author="Joe Ferrara" w:date="2013-05-08T18:03:00Z">
        <w:r>
          <w:rPr>
            <w:noProof/>
          </w:rPr>
          <w:t>4.4.2 Hardware</w:t>
        </w:r>
        <w:r>
          <w:rPr>
            <w:noProof/>
          </w:rPr>
          <w:tab/>
        </w:r>
        <w:r>
          <w:rPr>
            <w:noProof/>
          </w:rPr>
          <w:fldChar w:fldCharType="begin"/>
        </w:r>
        <w:r>
          <w:rPr>
            <w:noProof/>
          </w:rPr>
          <w:instrText xml:space="preserve"> PAGEREF _Toc229655572 \h </w:instrText>
        </w:r>
        <w:r>
          <w:rPr>
            <w:noProof/>
          </w:rPr>
        </w:r>
      </w:ins>
      <w:r>
        <w:rPr>
          <w:noProof/>
        </w:rPr>
        <w:fldChar w:fldCharType="separate"/>
      </w:r>
      <w:ins w:id="83" w:author="Joe Ferrara" w:date="2013-05-08T18:03:00Z">
        <w:r>
          <w:rPr>
            <w:noProof/>
          </w:rPr>
          <w:t>20</w:t>
        </w:r>
        <w:r>
          <w:rPr>
            <w:noProof/>
          </w:rPr>
          <w:fldChar w:fldCharType="end"/>
        </w:r>
      </w:ins>
    </w:p>
    <w:p w14:paraId="4A74B3C2" w14:textId="77777777" w:rsidR="005336D1" w:rsidRDefault="005336D1">
      <w:pPr>
        <w:pStyle w:val="TOC2"/>
        <w:tabs>
          <w:tab w:val="right" w:leader="dot" w:pos="9350"/>
        </w:tabs>
        <w:rPr>
          <w:ins w:id="84" w:author="Joe Ferrara" w:date="2013-05-08T18:03:00Z"/>
          <w:rFonts w:asciiTheme="minorHAnsi" w:eastAsiaTheme="minorEastAsia" w:hAnsiTheme="minorHAnsi" w:cstheme="minorBidi"/>
          <w:noProof/>
          <w:szCs w:val="24"/>
          <w:lang w:eastAsia="ja-JP"/>
        </w:rPr>
      </w:pPr>
      <w:ins w:id="85" w:author="Joe Ferrara" w:date="2013-05-08T18:03:00Z">
        <w:r>
          <w:rPr>
            <w:noProof/>
          </w:rPr>
          <w:lastRenderedPageBreak/>
          <w:t>4.5 Builds</w:t>
        </w:r>
        <w:r>
          <w:rPr>
            <w:noProof/>
          </w:rPr>
          <w:tab/>
        </w:r>
        <w:r>
          <w:rPr>
            <w:noProof/>
          </w:rPr>
          <w:fldChar w:fldCharType="begin"/>
        </w:r>
        <w:r>
          <w:rPr>
            <w:noProof/>
          </w:rPr>
          <w:instrText xml:space="preserve"> PAGEREF _Toc229655573 \h </w:instrText>
        </w:r>
        <w:r>
          <w:rPr>
            <w:noProof/>
          </w:rPr>
        </w:r>
      </w:ins>
      <w:r>
        <w:rPr>
          <w:noProof/>
        </w:rPr>
        <w:fldChar w:fldCharType="separate"/>
      </w:r>
      <w:ins w:id="86" w:author="Joe Ferrara" w:date="2013-05-08T18:03:00Z">
        <w:r>
          <w:rPr>
            <w:noProof/>
          </w:rPr>
          <w:t>21</w:t>
        </w:r>
        <w:r>
          <w:rPr>
            <w:noProof/>
          </w:rPr>
          <w:fldChar w:fldCharType="end"/>
        </w:r>
      </w:ins>
    </w:p>
    <w:p w14:paraId="7A20F5DC" w14:textId="77777777" w:rsidR="005336D1" w:rsidRDefault="005336D1">
      <w:pPr>
        <w:pStyle w:val="TOC2"/>
        <w:tabs>
          <w:tab w:val="right" w:leader="dot" w:pos="9350"/>
        </w:tabs>
        <w:rPr>
          <w:ins w:id="87" w:author="Joe Ferrara" w:date="2013-05-08T18:03:00Z"/>
          <w:rFonts w:asciiTheme="minorHAnsi" w:eastAsiaTheme="minorEastAsia" w:hAnsiTheme="minorHAnsi" w:cstheme="minorBidi"/>
          <w:noProof/>
          <w:szCs w:val="24"/>
          <w:lang w:eastAsia="ja-JP"/>
        </w:rPr>
      </w:pPr>
      <w:ins w:id="88" w:author="Joe Ferrara" w:date="2013-05-08T18:03:00Z">
        <w:r>
          <w:rPr>
            <w:noProof/>
          </w:rPr>
          <w:t>4.6 Security</w:t>
        </w:r>
        <w:r>
          <w:rPr>
            <w:noProof/>
          </w:rPr>
          <w:tab/>
        </w:r>
        <w:r>
          <w:rPr>
            <w:noProof/>
          </w:rPr>
          <w:fldChar w:fldCharType="begin"/>
        </w:r>
        <w:r>
          <w:rPr>
            <w:noProof/>
          </w:rPr>
          <w:instrText xml:space="preserve"> PAGEREF _Toc229655574 \h </w:instrText>
        </w:r>
        <w:r>
          <w:rPr>
            <w:noProof/>
          </w:rPr>
        </w:r>
      </w:ins>
      <w:r>
        <w:rPr>
          <w:noProof/>
        </w:rPr>
        <w:fldChar w:fldCharType="separate"/>
      </w:r>
      <w:ins w:id="89" w:author="Joe Ferrara" w:date="2013-05-08T18:03:00Z">
        <w:r>
          <w:rPr>
            <w:noProof/>
          </w:rPr>
          <w:t>21</w:t>
        </w:r>
        <w:r>
          <w:rPr>
            <w:noProof/>
          </w:rPr>
          <w:fldChar w:fldCharType="end"/>
        </w:r>
      </w:ins>
    </w:p>
    <w:p w14:paraId="5D84F7B3" w14:textId="77777777" w:rsidR="005336D1" w:rsidRDefault="005336D1">
      <w:pPr>
        <w:pStyle w:val="TOC3"/>
        <w:tabs>
          <w:tab w:val="right" w:leader="dot" w:pos="9350"/>
        </w:tabs>
        <w:rPr>
          <w:ins w:id="90" w:author="Joe Ferrara" w:date="2013-05-08T18:03:00Z"/>
          <w:rFonts w:asciiTheme="minorHAnsi" w:eastAsiaTheme="minorEastAsia" w:hAnsiTheme="minorHAnsi" w:cstheme="minorBidi"/>
          <w:noProof/>
          <w:szCs w:val="24"/>
          <w:lang w:eastAsia="ja-JP"/>
        </w:rPr>
      </w:pPr>
      <w:ins w:id="91" w:author="Joe Ferrara" w:date="2013-05-08T18:03:00Z">
        <w:r>
          <w:rPr>
            <w:noProof/>
          </w:rPr>
          <w:t>4.6.1 Secure ID and Public ID</w:t>
        </w:r>
        <w:r>
          <w:rPr>
            <w:noProof/>
          </w:rPr>
          <w:tab/>
        </w:r>
        <w:r>
          <w:rPr>
            <w:noProof/>
          </w:rPr>
          <w:fldChar w:fldCharType="begin"/>
        </w:r>
        <w:r>
          <w:rPr>
            <w:noProof/>
          </w:rPr>
          <w:instrText xml:space="preserve"> PAGEREF _Toc229655575 \h </w:instrText>
        </w:r>
        <w:r>
          <w:rPr>
            <w:noProof/>
          </w:rPr>
        </w:r>
      </w:ins>
      <w:r>
        <w:rPr>
          <w:noProof/>
        </w:rPr>
        <w:fldChar w:fldCharType="separate"/>
      </w:r>
      <w:ins w:id="92" w:author="Joe Ferrara" w:date="2013-05-08T18:03:00Z">
        <w:r>
          <w:rPr>
            <w:noProof/>
          </w:rPr>
          <w:t>21</w:t>
        </w:r>
        <w:r>
          <w:rPr>
            <w:noProof/>
          </w:rPr>
          <w:fldChar w:fldCharType="end"/>
        </w:r>
      </w:ins>
    </w:p>
    <w:p w14:paraId="511F74C1" w14:textId="77777777" w:rsidR="005336D1" w:rsidRDefault="005336D1">
      <w:pPr>
        <w:pStyle w:val="TOC2"/>
        <w:tabs>
          <w:tab w:val="right" w:leader="dot" w:pos="9350"/>
        </w:tabs>
        <w:rPr>
          <w:ins w:id="93" w:author="Joe Ferrara" w:date="2013-05-08T18:03:00Z"/>
          <w:rFonts w:asciiTheme="minorHAnsi" w:eastAsiaTheme="minorEastAsia" w:hAnsiTheme="minorHAnsi" w:cstheme="minorBidi"/>
          <w:noProof/>
          <w:szCs w:val="24"/>
          <w:lang w:eastAsia="ja-JP"/>
        </w:rPr>
      </w:pPr>
      <w:ins w:id="94" w:author="Joe Ferrara" w:date="2013-05-08T18:03:00Z">
        <w:r>
          <w:rPr>
            <w:noProof/>
          </w:rPr>
          <w:t>4.7 Setup and Upgrade</w:t>
        </w:r>
        <w:r>
          <w:rPr>
            <w:noProof/>
          </w:rPr>
          <w:tab/>
        </w:r>
        <w:r>
          <w:rPr>
            <w:noProof/>
          </w:rPr>
          <w:fldChar w:fldCharType="begin"/>
        </w:r>
        <w:r>
          <w:rPr>
            <w:noProof/>
          </w:rPr>
          <w:instrText xml:space="preserve"> PAGEREF _Toc229655576 \h </w:instrText>
        </w:r>
        <w:r>
          <w:rPr>
            <w:noProof/>
          </w:rPr>
        </w:r>
      </w:ins>
      <w:r>
        <w:rPr>
          <w:noProof/>
        </w:rPr>
        <w:fldChar w:fldCharType="separate"/>
      </w:r>
      <w:ins w:id="95" w:author="Joe Ferrara" w:date="2013-05-08T18:03:00Z">
        <w:r>
          <w:rPr>
            <w:noProof/>
          </w:rPr>
          <w:t>22</w:t>
        </w:r>
        <w:r>
          <w:rPr>
            <w:noProof/>
          </w:rPr>
          <w:fldChar w:fldCharType="end"/>
        </w:r>
      </w:ins>
    </w:p>
    <w:p w14:paraId="3ECEEB14" w14:textId="77777777" w:rsidR="005336D1" w:rsidRDefault="005336D1">
      <w:pPr>
        <w:pStyle w:val="TOC3"/>
        <w:tabs>
          <w:tab w:val="right" w:leader="dot" w:pos="9350"/>
        </w:tabs>
        <w:rPr>
          <w:ins w:id="96" w:author="Joe Ferrara" w:date="2013-05-08T18:03:00Z"/>
          <w:rFonts w:asciiTheme="minorHAnsi" w:eastAsiaTheme="minorEastAsia" w:hAnsiTheme="minorHAnsi" w:cstheme="minorBidi"/>
          <w:noProof/>
          <w:szCs w:val="24"/>
          <w:lang w:eastAsia="ja-JP"/>
        </w:rPr>
      </w:pPr>
      <w:ins w:id="97" w:author="Joe Ferrara" w:date="2013-05-08T18:03:00Z">
        <w:r>
          <w:rPr>
            <w:noProof/>
          </w:rPr>
          <w:t>4.7.1 Make a Runnable SD Card</w:t>
        </w:r>
        <w:r>
          <w:rPr>
            <w:noProof/>
          </w:rPr>
          <w:tab/>
        </w:r>
        <w:r>
          <w:rPr>
            <w:noProof/>
          </w:rPr>
          <w:fldChar w:fldCharType="begin"/>
        </w:r>
        <w:r>
          <w:rPr>
            <w:noProof/>
          </w:rPr>
          <w:instrText xml:space="preserve"> PAGEREF _Toc229655577 \h </w:instrText>
        </w:r>
        <w:r>
          <w:rPr>
            <w:noProof/>
          </w:rPr>
        </w:r>
      </w:ins>
      <w:r>
        <w:rPr>
          <w:noProof/>
        </w:rPr>
        <w:fldChar w:fldCharType="separate"/>
      </w:r>
      <w:ins w:id="98" w:author="Joe Ferrara" w:date="2013-05-08T18:03:00Z">
        <w:r>
          <w:rPr>
            <w:noProof/>
          </w:rPr>
          <w:t>22</w:t>
        </w:r>
        <w:r>
          <w:rPr>
            <w:noProof/>
          </w:rPr>
          <w:fldChar w:fldCharType="end"/>
        </w:r>
      </w:ins>
    </w:p>
    <w:p w14:paraId="231D2560" w14:textId="77777777" w:rsidR="005336D1" w:rsidRDefault="005336D1">
      <w:pPr>
        <w:pStyle w:val="TOC3"/>
        <w:tabs>
          <w:tab w:val="right" w:leader="dot" w:pos="9350"/>
        </w:tabs>
        <w:rPr>
          <w:ins w:id="99" w:author="Joe Ferrara" w:date="2013-05-08T18:03:00Z"/>
          <w:rFonts w:asciiTheme="minorHAnsi" w:eastAsiaTheme="minorEastAsia" w:hAnsiTheme="minorHAnsi" w:cstheme="minorBidi"/>
          <w:noProof/>
          <w:szCs w:val="24"/>
          <w:lang w:eastAsia="ja-JP"/>
        </w:rPr>
      </w:pPr>
      <w:ins w:id="100" w:author="Joe Ferrara" w:date="2013-05-08T18:03:00Z">
        <w:r>
          <w:rPr>
            <w:noProof/>
          </w:rPr>
          <w:t>4.7.2 Make an SD Card for Flash</w:t>
        </w:r>
        <w:r>
          <w:rPr>
            <w:noProof/>
          </w:rPr>
          <w:tab/>
        </w:r>
        <w:r>
          <w:rPr>
            <w:noProof/>
          </w:rPr>
          <w:fldChar w:fldCharType="begin"/>
        </w:r>
        <w:r>
          <w:rPr>
            <w:noProof/>
          </w:rPr>
          <w:instrText xml:space="preserve"> PAGEREF _Toc229655578 \h </w:instrText>
        </w:r>
        <w:r>
          <w:rPr>
            <w:noProof/>
          </w:rPr>
        </w:r>
      </w:ins>
      <w:r>
        <w:rPr>
          <w:noProof/>
        </w:rPr>
        <w:fldChar w:fldCharType="separate"/>
      </w:r>
      <w:ins w:id="101" w:author="Joe Ferrara" w:date="2013-05-08T18:03:00Z">
        <w:r>
          <w:rPr>
            <w:noProof/>
          </w:rPr>
          <w:t>23</w:t>
        </w:r>
        <w:r>
          <w:rPr>
            <w:noProof/>
          </w:rPr>
          <w:fldChar w:fldCharType="end"/>
        </w:r>
      </w:ins>
    </w:p>
    <w:p w14:paraId="302F95D0" w14:textId="77777777" w:rsidR="005336D1" w:rsidRDefault="005336D1">
      <w:pPr>
        <w:pStyle w:val="TOC3"/>
        <w:tabs>
          <w:tab w:val="right" w:leader="dot" w:pos="9350"/>
        </w:tabs>
        <w:rPr>
          <w:ins w:id="102" w:author="Joe Ferrara" w:date="2013-05-08T18:03:00Z"/>
          <w:rFonts w:asciiTheme="minorHAnsi" w:eastAsiaTheme="minorEastAsia" w:hAnsiTheme="minorHAnsi" w:cstheme="minorBidi"/>
          <w:noProof/>
          <w:szCs w:val="24"/>
          <w:lang w:eastAsia="ja-JP"/>
        </w:rPr>
      </w:pPr>
      <w:ins w:id="103" w:author="Joe Ferrara" w:date="2013-05-08T18:03:00Z">
        <w:r>
          <w:rPr>
            <w:noProof/>
          </w:rPr>
          <w:t>4.7.3 Updating Flash Image on an xTP</w:t>
        </w:r>
        <w:r>
          <w:rPr>
            <w:noProof/>
          </w:rPr>
          <w:tab/>
        </w:r>
        <w:r>
          <w:rPr>
            <w:noProof/>
          </w:rPr>
          <w:fldChar w:fldCharType="begin"/>
        </w:r>
        <w:r>
          <w:rPr>
            <w:noProof/>
          </w:rPr>
          <w:instrText xml:space="preserve"> PAGEREF _Toc229655579 \h </w:instrText>
        </w:r>
        <w:r>
          <w:rPr>
            <w:noProof/>
          </w:rPr>
        </w:r>
      </w:ins>
      <w:r>
        <w:rPr>
          <w:noProof/>
        </w:rPr>
        <w:fldChar w:fldCharType="separate"/>
      </w:r>
      <w:ins w:id="104" w:author="Joe Ferrara" w:date="2013-05-08T18:03:00Z">
        <w:r>
          <w:rPr>
            <w:noProof/>
          </w:rPr>
          <w:t>24</w:t>
        </w:r>
        <w:r>
          <w:rPr>
            <w:noProof/>
          </w:rPr>
          <w:fldChar w:fldCharType="end"/>
        </w:r>
      </w:ins>
    </w:p>
    <w:p w14:paraId="2C932069" w14:textId="77777777" w:rsidR="005336D1" w:rsidRDefault="005336D1">
      <w:pPr>
        <w:pStyle w:val="TOC3"/>
        <w:tabs>
          <w:tab w:val="right" w:leader="dot" w:pos="9350"/>
        </w:tabs>
        <w:rPr>
          <w:ins w:id="105" w:author="Joe Ferrara" w:date="2013-05-08T18:03:00Z"/>
          <w:rFonts w:asciiTheme="minorHAnsi" w:eastAsiaTheme="minorEastAsia" w:hAnsiTheme="minorHAnsi" w:cstheme="minorBidi"/>
          <w:noProof/>
          <w:szCs w:val="24"/>
          <w:lang w:eastAsia="ja-JP"/>
        </w:rPr>
      </w:pPr>
      <w:ins w:id="106" w:author="Joe Ferrara" w:date="2013-05-08T18:03:00Z">
        <w:r>
          <w:rPr>
            <w:noProof/>
          </w:rPr>
          <w:t>4.7.4 Upgrade an xTP</w:t>
        </w:r>
        <w:r>
          <w:rPr>
            <w:noProof/>
          </w:rPr>
          <w:tab/>
        </w:r>
        <w:r>
          <w:rPr>
            <w:noProof/>
          </w:rPr>
          <w:fldChar w:fldCharType="begin"/>
        </w:r>
        <w:r>
          <w:rPr>
            <w:noProof/>
          </w:rPr>
          <w:instrText xml:space="preserve"> PAGEREF _Toc229655580 \h </w:instrText>
        </w:r>
        <w:r>
          <w:rPr>
            <w:noProof/>
          </w:rPr>
        </w:r>
      </w:ins>
      <w:r>
        <w:rPr>
          <w:noProof/>
        </w:rPr>
        <w:fldChar w:fldCharType="separate"/>
      </w:r>
      <w:ins w:id="107" w:author="Joe Ferrara" w:date="2013-05-08T18:03:00Z">
        <w:r>
          <w:rPr>
            <w:noProof/>
          </w:rPr>
          <w:t>24</w:t>
        </w:r>
        <w:r>
          <w:rPr>
            <w:noProof/>
          </w:rPr>
          <w:fldChar w:fldCharType="end"/>
        </w:r>
      </w:ins>
    </w:p>
    <w:p w14:paraId="234F1970" w14:textId="77777777" w:rsidR="005336D1" w:rsidRDefault="005336D1">
      <w:pPr>
        <w:pStyle w:val="TOC2"/>
        <w:tabs>
          <w:tab w:val="right" w:leader="dot" w:pos="9350"/>
        </w:tabs>
        <w:rPr>
          <w:ins w:id="108" w:author="Joe Ferrara" w:date="2013-05-08T18:03:00Z"/>
          <w:rFonts w:asciiTheme="minorHAnsi" w:eastAsiaTheme="minorEastAsia" w:hAnsiTheme="minorHAnsi" w:cstheme="minorBidi"/>
          <w:noProof/>
          <w:szCs w:val="24"/>
          <w:lang w:eastAsia="ja-JP"/>
        </w:rPr>
      </w:pPr>
      <w:ins w:id="109" w:author="Joe Ferrara" w:date="2013-05-08T18:03:00Z">
        <w:r>
          <w:rPr>
            <w:noProof/>
          </w:rPr>
          <w:t>4.8 System Tests</w:t>
        </w:r>
        <w:r>
          <w:rPr>
            <w:noProof/>
          </w:rPr>
          <w:tab/>
        </w:r>
        <w:r>
          <w:rPr>
            <w:noProof/>
          </w:rPr>
          <w:fldChar w:fldCharType="begin"/>
        </w:r>
        <w:r>
          <w:rPr>
            <w:noProof/>
          </w:rPr>
          <w:instrText xml:space="preserve"> PAGEREF _Toc229655581 \h </w:instrText>
        </w:r>
        <w:r>
          <w:rPr>
            <w:noProof/>
          </w:rPr>
        </w:r>
      </w:ins>
      <w:r>
        <w:rPr>
          <w:noProof/>
        </w:rPr>
        <w:fldChar w:fldCharType="separate"/>
      </w:r>
      <w:ins w:id="110" w:author="Joe Ferrara" w:date="2013-05-08T18:03:00Z">
        <w:r>
          <w:rPr>
            <w:noProof/>
          </w:rPr>
          <w:t>25</w:t>
        </w:r>
        <w:r>
          <w:rPr>
            <w:noProof/>
          </w:rPr>
          <w:fldChar w:fldCharType="end"/>
        </w:r>
      </w:ins>
    </w:p>
    <w:p w14:paraId="2C8FA77E" w14:textId="77777777" w:rsidR="005336D1" w:rsidRDefault="005336D1">
      <w:pPr>
        <w:pStyle w:val="TOC3"/>
        <w:tabs>
          <w:tab w:val="right" w:leader="dot" w:pos="9350"/>
        </w:tabs>
        <w:rPr>
          <w:ins w:id="111" w:author="Joe Ferrara" w:date="2013-05-08T18:03:00Z"/>
          <w:rFonts w:asciiTheme="minorHAnsi" w:eastAsiaTheme="minorEastAsia" w:hAnsiTheme="minorHAnsi" w:cstheme="minorBidi"/>
          <w:noProof/>
          <w:szCs w:val="24"/>
          <w:lang w:eastAsia="ja-JP"/>
        </w:rPr>
      </w:pPr>
      <w:ins w:id="112" w:author="Joe Ferrara" w:date="2013-05-08T18:03:00Z">
        <w:r>
          <w:rPr>
            <w:noProof/>
          </w:rPr>
          <w:t>4.8.1 Load Testing</w:t>
        </w:r>
        <w:r>
          <w:rPr>
            <w:noProof/>
          </w:rPr>
          <w:tab/>
        </w:r>
        <w:r>
          <w:rPr>
            <w:noProof/>
          </w:rPr>
          <w:fldChar w:fldCharType="begin"/>
        </w:r>
        <w:r>
          <w:rPr>
            <w:noProof/>
          </w:rPr>
          <w:instrText xml:space="preserve"> PAGEREF _Toc229655582 \h </w:instrText>
        </w:r>
        <w:r>
          <w:rPr>
            <w:noProof/>
          </w:rPr>
        </w:r>
      </w:ins>
      <w:r>
        <w:rPr>
          <w:noProof/>
        </w:rPr>
        <w:fldChar w:fldCharType="separate"/>
      </w:r>
      <w:ins w:id="113" w:author="Joe Ferrara" w:date="2013-05-08T18:03:00Z">
        <w:r>
          <w:rPr>
            <w:noProof/>
          </w:rPr>
          <w:t>25</w:t>
        </w:r>
        <w:r>
          <w:rPr>
            <w:noProof/>
          </w:rPr>
          <w:fldChar w:fldCharType="end"/>
        </w:r>
      </w:ins>
    </w:p>
    <w:p w14:paraId="1E196365" w14:textId="77777777" w:rsidR="005336D1" w:rsidRDefault="005336D1">
      <w:pPr>
        <w:pStyle w:val="TOC3"/>
        <w:tabs>
          <w:tab w:val="right" w:leader="dot" w:pos="9350"/>
        </w:tabs>
        <w:rPr>
          <w:ins w:id="114" w:author="Joe Ferrara" w:date="2013-05-08T18:03:00Z"/>
          <w:rFonts w:asciiTheme="minorHAnsi" w:eastAsiaTheme="minorEastAsia" w:hAnsiTheme="minorHAnsi" w:cstheme="minorBidi"/>
          <w:noProof/>
          <w:szCs w:val="24"/>
          <w:lang w:eastAsia="ja-JP"/>
        </w:rPr>
      </w:pPr>
      <w:ins w:id="115" w:author="Joe Ferrara" w:date="2013-05-08T18:03:00Z">
        <w:r>
          <w:rPr>
            <w:noProof/>
          </w:rPr>
          <w:t>4.8.2 Stress Testing</w:t>
        </w:r>
        <w:r>
          <w:rPr>
            <w:noProof/>
          </w:rPr>
          <w:tab/>
        </w:r>
        <w:r>
          <w:rPr>
            <w:noProof/>
          </w:rPr>
          <w:fldChar w:fldCharType="begin"/>
        </w:r>
        <w:r>
          <w:rPr>
            <w:noProof/>
          </w:rPr>
          <w:instrText xml:space="preserve"> PAGEREF _Toc229655583 \h </w:instrText>
        </w:r>
        <w:r>
          <w:rPr>
            <w:noProof/>
          </w:rPr>
        </w:r>
      </w:ins>
      <w:r>
        <w:rPr>
          <w:noProof/>
        </w:rPr>
        <w:fldChar w:fldCharType="separate"/>
      </w:r>
      <w:ins w:id="116" w:author="Joe Ferrara" w:date="2013-05-08T18:03:00Z">
        <w:r>
          <w:rPr>
            <w:noProof/>
          </w:rPr>
          <w:t>26</w:t>
        </w:r>
        <w:r>
          <w:rPr>
            <w:noProof/>
          </w:rPr>
          <w:fldChar w:fldCharType="end"/>
        </w:r>
      </w:ins>
    </w:p>
    <w:p w14:paraId="4F06CC44" w14:textId="77777777" w:rsidR="005336D1" w:rsidRDefault="005336D1">
      <w:pPr>
        <w:pStyle w:val="TOC3"/>
        <w:tabs>
          <w:tab w:val="right" w:leader="dot" w:pos="9350"/>
        </w:tabs>
        <w:rPr>
          <w:ins w:id="117" w:author="Joe Ferrara" w:date="2013-05-08T18:03:00Z"/>
          <w:rFonts w:asciiTheme="minorHAnsi" w:eastAsiaTheme="minorEastAsia" w:hAnsiTheme="minorHAnsi" w:cstheme="minorBidi"/>
          <w:noProof/>
          <w:szCs w:val="24"/>
          <w:lang w:eastAsia="ja-JP"/>
        </w:rPr>
      </w:pPr>
      <w:ins w:id="118" w:author="Joe Ferrara" w:date="2013-05-08T18:03:00Z">
        <w:r>
          <w:rPr>
            <w:noProof/>
          </w:rPr>
          <w:t>4.8.3 Performance Testing</w:t>
        </w:r>
        <w:r>
          <w:rPr>
            <w:noProof/>
          </w:rPr>
          <w:tab/>
        </w:r>
        <w:r>
          <w:rPr>
            <w:noProof/>
          </w:rPr>
          <w:fldChar w:fldCharType="begin"/>
        </w:r>
        <w:r>
          <w:rPr>
            <w:noProof/>
          </w:rPr>
          <w:instrText xml:space="preserve"> PAGEREF _Toc229655584 \h </w:instrText>
        </w:r>
        <w:r>
          <w:rPr>
            <w:noProof/>
          </w:rPr>
        </w:r>
      </w:ins>
      <w:r>
        <w:rPr>
          <w:noProof/>
        </w:rPr>
        <w:fldChar w:fldCharType="separate"/>
      </w:r>
      <w:ins w:id="119" w:author="Joe Ferrara" w:date="2013-05-08T18:03:00Z">
        <w:r>
          <w:rPr>
            <w:noProof/>
          </w:rPr>
          <w:t>26</w:t>
        </w:r>
        <w:r>
          <w:rPr>
            <w:noProof/>
          </w:rPr>
          <w:fldChar w:fldCharType="end"/>
        </w:r>
      </w:ins>
    </w:p>
    <w:p w14:paraId="52D73DD8" w14:textId="77777777" w:rsidR="005336D1" w:rsidRDefault="005336D1">
      <w:pPr>
        <w:pStyle w:val="TOC2"/>
        <w:tabs>
          <w:tab w:val="right" w:leader="dot" w:pos="9350"/>
        </w:tabs>
        <w:rPr>
          <w:ins w:id="120" w:author="Joe Ferrara" w:date="2013-05-08T18:03:00Z"/>
          <w:rFonts w:asciiTheme="minorHAnsi" w:eastAsiaTheme="minorEastAsia" w:hAnsiTheme="minorHAnsi" w:cstheme="minorBidi"/>
          <w:noProof/>
          <w:szCs w:val="24"/>
          <w:lang w:eastAsia="ja-JP"/>
        </w:rPr>
      </w:pPr>
      <w:ins w:id="121" w:author="Joe Ferrara" w:date="2013-05-08T18:03:00Z">
        <w:r>
          <w:rPr>
            <w:noProof/>
          </w:rPr>
          <w:t>4.9 Accessing Device File System</w:t>
        </w:r>
        <w:r>
          <w:rPr>
            <w:noProof/>
          </w:rPr>
          <w:tab/>
        </w:r>
        <w:r>
          <w:rPr>
            <w:noProof/>
          </w:rPr>
          <w:fldChar w:fldCharType="begin"/>
        </w:r>
        <w:r>
          <w:rPr>
            <w:noProof/>
          </w:rPr>
          <w:instrText xml:space="preserve"> PAGEREF _Toc229655585 \h </w:instrText>
        </w:r>
        <w:r>
          <w:rPr>
            <w:noProof/>
          </w:rPr>
        </w:r>
      </w:ins>
      <w:r>
        <w:rPr>
          <w:noProof/>
        </w:rPr>
        <w:fldChar w:fldCharType="separate"/>
      </w:r>
      <w:ins w:id="122" w:author="Joe Ferrara" w:date="2013-05-08T18:03:00Z">
        <w:r>
          <w:rPr>
            <w:noProof/>
          </w:rPr>
          <w:t>27</w:t>
        </w:r>
        <w:r>
          <w:rPr>
            <w:noProof/>
          </w:rPr>
          <w:fldChar w:fldCharType="end"/>
        </w:r>
      </w:ins>
    </w:p>
    <w:p w14:paraId="266C6BF3" w14:textId="77777777" w:rsidR="005336D1" w:rsidRDefault="005336D1">
      <w:pPr>
        <w:pStyle w:val="TOC1"/>
        <w:rPr>
          <w:ins w:id="123" w:author="Joe Ferrara" w:date="2013-05-08T18:03:00Z"/>
          <w:rFonts w:asciiTheme="minorHAnsi" w:eastAsiaTheme="minorEastAsia" w:hAnsiTheme="minorHAnsi" w:cstheme="minorBidi"/>
          <w:noProof/>
          <w:szCs w:val="24"/>
          <w:lang w:eastAsia="ja-JP"/>
        </w:rPr>
      </w:pPr>
      <w:ins w:id="124" w:author="Joe Ferrara" w:date="2013-05-08T18:03:00Z">
        <w:r>
          <w:rPr>
            <w:noProof/>
          </w:rPr>
          <w:t>5 xTP Test Strategies</w:t>
        </w:r>
        <w:r>
          <w:rPr>
            <w:noProof/>
          </w:rPr>
          <w:tab/>
        </w:r>
        <w:r>
          <w:rPr>
            <w:noProof/>
          </w:rPr>
          <w:fldChar w:fldCharType="begin"/>
        </w:r>
        <w:r>
          <w:rPr>
            <w:noProof/>
          </w:rPr>
          <w:instrText xml:space="preserve"> PAGEREF _Toc229655586 \h </w:instrText>
        </w:r>
        <w:r>
          <w:rPr>
            <w:noProof/>
          </w:rPr>
        </w:r>
      </w:ins>
      <w:r>
        <w:rPr>
          <w:noProof/>
        </w:rPr>
        <w:fldChar w:fldCharType="separate"/>
      </w:r>
      <w:ins w:id="125" w:author="Joe Ferrara" w:date="2013-05-08T18:03:00Z">
        <w:r>
          <w:rPr>
            <w:noProof/>
          </w:rPr>
          <w:t>28</w:t>
        </w:r>
        <w:r>
          <w:rPr>
            <w:noProof/>
          </w:rPr>
          <w:fldChar w:fldCharType="end"/>
        </w:r>
      </w:ins>
    </w:p>
    <w:p w14:paraId="28761302" w14:textId="77777777" w:rsidR="005336D1" w:rsidRDefault="005336D1">
      <w:pPr>
        <w:pStyle w:val="TOC3"/>
        <w:tabs>
          <w:tab w:val="right" w:leader="dot" w:pos="9350"/>
        </w:tabs>
        <w:rPr>
          <w:ins w:id="126" w:author="Joe Ferrara" w:date="2013-05-08T18:03:00Z"/>
          <w:rFonts w:asciiTheme="minorHAnsi" w:eastAsiaTheme="minorEastAsia" w:hAnsiTheme="minorHAnsi" w:cstheme="minorBidi"/>
          <w:noProof/>
          <w:szCs w:val="24"/>
          <w:lang w:eastAsia="ja-JP"/>
        </w:rPr>
      </w:pPr>
      <w:ins w:id="127" w:author="Joe Ferrara" w:date="2013-05-08T18:03:00Z">
        <w:r>
          <w:rPr>
            <w:noProof/>
          </w:rPr>
          <w:t>5.1.1 Resources Required</w:t>
        </w:r>
        <w:r>
          <w:rPr>
            <w:noProof/>
          </w:rPr>
          <w:tab/>
        </w:r>
        <w:r>
          <w:rPr>
            <w:noProof/>
          </w:rPr>
          <w:fldChar w:fldCharType="begin"/>
        </w:r>
        <w:r>
          <w:rPr>
            <w:noProof/>
          </w:rPr>
          <w:instrText xml:space="preserve"> PAGEREF _Toc229655587 \h </w:instrText>
        </w:r>
        <w:r>
          <w:rPr>
            <w:noProof/>
          </w:rPr>
        </w:r>
      </w:ins>
      <w:r>
        <w:rPr>
          <w:noProof/>
        </w:rPr>
        <w:fldChar w:fldCharType="separate"/>
      </w:r>
      <w:ins w:id="128" w:author="Joe Ferrara" w:date="2013-05-08T18:03:00Z">
        <w:r>
          <w:rPr>
            <w:noProof/>
          </w:rPr>
          <w:t>30</w:t>
        </w:r>
        <w:r>
          <w:rPr>
            <w:noProof/>
          </w:rPr>
          <w:fldChar w:fldCharType="end"/>
        </w:r>
      </w:ins>
    </w:p>
    <w:p w14:paraId="54C40360" w14:textId="77777777" w:rsidR="005336D1" w:rsidRDefault="005336D1">
      <w:pPr>
        <w:pStyle w:val="TOC2"/>
        <w:tabs>
          <w:tab w:val="right" w:leader="dot" w:pos="9350"/>
        </w:tabs>
        <w:rPr>
          <w:ins w:id="129" w:author="Joe Ferrara" w:date="2013-05-08T18:03:00Z"/>
          <w:rFonts w:asciiTheme="minorHAnsi" w:eastAsiaTheme="minorEastAsia" w:hAnsiTheme="minorHAnsi" w:cstheme="minorBidi"/>
          <w:noProof/>
          <w:szCs w:val="24"/>
          <w:lang w:eastAsia="ja-JP"/>
        </w:rPr>
      </w:pPr>
      <w:ins w:id="130" w:author="Joe Ferrara" w:date="2013-05-08T18:03:00Z">
        <w:r>
          <w:rPr>
            <w:noProof/>
          </w:rPr>
          <w:t>5.2 Test Tools</w:t>
        </w:r>
        <w:r>
          <w:rPr>
            <w:noProof/>
          </w:rPr>
          <w:tab/>
        </w:r>
        <w:r>
          <w:rPr>
            <w:noProof/>
          </w:rPr>
          <w:fldChar w:fldCharType="begin"/>
        </w:r>
        <w:r>
          <w:rPr>
            <w:noProof/>
          </w:rPr>
          <w:instrText xml:space="preserve"> PAGEREF _Toc229655588 \h </w:instrText>
        </w:r>
        <w:r>
          <w:rPr>
            <w:noProof/>
          </w:rPr>
        </w:r>
      </w:ins>
      <w:r>
        <w:rPr>
          <w:noProof/>
        </w:rPr>
        <w:fldChar w:fldCharType="separate"/>
      </w:r>
      <w:ins w:id="131" w:author="Joe Ferrara" w:date="2013-05-08T18:03:00Z">
        <w:r>
          <w:rPr>
            <w:noProof/>
          </w:rPr>
          <w:t>31</w:t>
        </w:r>
        <w:r>
          <w:rPr>
            <w:noProof/>
          </w:rPr>
          <w:fldChar w:fldCharType="end"/>
        </w:r>
      </w:ins>
    </w:p>
    <w:p w14:paraId="7EC256EF" w14:textId="77777777" w:rsidR="005336D1" w:rsidRDefault="005336D1">
      <w:pPr>
        <w:pStyle w:val="TOC1"/>
        <w:rPr>
          <w:ins w:id="132" w:author="Joe Ferrara" w:date="2013-05-08T18:03:00Z"/>
          <w:rFonts w:asciiTheme="minorHAnsi" w:eastAsiaTheme="minorEastAsia" w:hAnsiTheme="minorHAnsi" w:cstheme="minorBidi"/>
          <w:noProof/>
          <w:szCs w:val="24"/>
          <w:lang w:eastAsia="ja-JP"/>
        </w:rPr>
      </w:pPr>
      <w:ins w:id="133" w:author="Joe Ferrara" w:date="2013-05-08T18:03:00Z">
        <w:r w:rsidRPr="00F84A0E">
          <w:rPr>
            <w:noProof/>
          </w:rPr>
          <w:t>The automation written in Java is also located in the xConnect Test project. The files there can be imported into any IDE where tests can be run interactively in a test runner such as those included in IntelliJ or Eclipse. It is also possible to run the tests from the command line, though this is not documented here.</w:t>
        </w:r>
        <w:r>
          <w:rPr>
            <w:noProof/>
          </w:rPr>
          <w:tab/>
        </w:r>
        <w:r>
          <w:rPr>
            <w:noProof/>
          </w:rPr>
          <w:fldChar w:fldCharType="begin"/>
        </w:r>
        <w:r>
          <w:rPr>
            <w:noProof/>
          </w:rPr>
          <w:instrText xml:space="preserve"> PAGEREF _Toc229655589 \h </w:instrText>
        </w:r>
        <w:r>
          <w:rPr>
            <w:noProof/>
          </w:rPr>
        </w:r>
      </w:ins>
      <w:r>
        <w:rPr>
          <w:noProof/>
        </w:rPr>
        <w:fldChar w:fldCharType="separate"/>
      </w:r>
      <w:ins w:id="134" w:author="Joe Ferrara" w:date="2013-05-08T18:03:00Z">
        <w:r>
          <w:rPr>
            <w:noProof/>
          </w:rPr>
          <w:t>33</w:t>
        </w:r>
        <w:r>
          <w:rPr>
            <w:noProof/>
          </w:rPr>
          <w:fldChar w:fldCharType="end"/>
        </w:r>
      </w:ins>
    </w:p>
    <w:p w14:paraId="008DFF98" w14:textId="77777777" w:rsidR="005336D1" w:rsidRDefault="005336D1">
      <w:pPr>
        <w:pStyle w:val="TOC1"/>
        <w:rPr>
          <w:ins w:id="135" w:author="Joe Ferrara" w:date="2013-05-08T18:03:00Z"/>
          <w:rFonts w:asciiTheme="minorHAnsi" w:eastAsiaTheme="minorEastAsia" w:hAnsiTheme="minorHAnsi" w:cstheme="minorBidi"/>
          <w:noProof/>
          <w:szCs w:val="24"/>
          <w:lang w:eastAsia="ja-JP"/>
        </w:rPr>
      </w:pPr>
      <w:ins w:id="136" w:author="Joe Ferrara" w:date="2013-05-08T18:03:00Z">
        <w:r>
          <w:rPr>
            <w:noProof/>
          </w:rPr>
          <w:t>6 Testing an xTP Device After Installation</w:t>
        </w:r>
        <w:r>
          <w:rPr>
            <w:noProof/>
          </w:rPr>
          <w:tab/>
        </w:r>
        <w:r>
          <w:rPr>
            <w:noProof/>
          </w:rPr>
          <w:fldChar w:fldCharType="begin"/>
        </w:r>
        <w:r>
          <w:rPr>
            <w:noProof/>
          </w:rPr>
          <w:instrText xml:space="preserve"> PAGEREF _Toc229655590 \h </w:instrText>
        </w:r>
        <w:r>
          <w:rPr>
            <w:noProof/>
          </w:rPr>
        </w:r>
      </w:ins>
      <w:r>
        <w:rPr>
          <w:noProof/>
        </w:rPr>
        <w:fldChar w:fldCharType="separate"/>
      </w:r>
      <w:ins w:id="137" w:author="Joe Ferrara" w:date="2013-05-08T18:03:00Z">
        <w:r>
          <w:rPr>
            <w:noProof/>
          </w:rPr>
          <w:t>34</w:t>
        </w:r>
        <w:r>
          <w:rPr>
            <w:noProof/>
          </w:rPr>
          <w:fldChar w:fldCharType="end"/>
        </w:r>
      </w:ins>
    </w:p>
    <w:p w14:paraId="62932BEE" w14:textId="77777777" w:rsidR="005336D1" w:rsidRDefault="005336D1">
      <w:pPr>
        <w:pStyle w:val="TOC2"/>
        <w:tabs>
          <w:tab w:val="right" w:leader="dot" w:pos="9350"/>
        </w:tabs>
        <w:rPr>
          <w:ins w:id="138" w:author="Joe Ferrara" w:date="2013-05-08T18:03:00Z"/>
          <w:rFonts w:asciiTheme="minorHAnsi" w:eastAsiaTheme="minorEastAsia" w:hAnsiTheme="minorHAnsi" w:cstheme="minorBidi"/>
          <w:noProof/>
          <w:szCs w:val="24"/>
          <w:lang w:eastAsia="ja-JP"/>
        </w:rPr>
      </w:pPr>
      <w:ins w:id="139" w:author="Joe Ferrara" w:date="2013-05-08T18:03:00Z">
        <w:r>
          <w:rPr>
            <w:noProof/>
          </w:rPr>
          <w:t>6.1 Purpose</w:t>
        </w:r>
        <w:r>
          <w:rPr>
            <w:noProof/>
          </w:rPr>
          <w:tab/>
        </w:r>
        <w:r>
          <w:rPr>
            <w:noProof/>
          </w:rPr>
          <w:fldChar w:fldCharType="begin"/>
        </w:r>
        <w:r>
          <w:rPr>
            <w:noProof/>
          </w:rPr>
          <w:instrText xml:space="preserve"> PAGEREF _Toc229655591 \h </w:instrText>
        </w:r>
        <w:r>
          <w:rPr>
            <w:noProof/>
          </w:rPr>
        </w:r>
      </w:ins>
      <w:r>
        <w:rPr>
          <w:noProof/>
        </w:rPr>
        <w:fldChar w:fldCharType="separate"/>
      </w:r>
      <w:ins w:id="140" w:author="Joe Ferrara" w:date="2013-05-08T18:03:00Z">
        <w:r>
          <w:rPr>
            <w:noProof/>
          </w:rPr>
          <w:t>34</w:t>
        </w:r>
        <w:r>
          <w:rPr>
            <w:noProof/>
          </w:rPr>
          <w:fldChar w:fldCharType="end"/>
        </w:r>
      </w:ins>
    </w:p>
    <w:p w14:paraId="43092EC4" w14:textId="77777777" w:rsidR="005336D1" w:rsidRDefault="005336D1">
      <w:pPr>
        <w:pStyle w:val="TOC2"/>
        <w:tabs>
          <w:tab w:val="right" w:leader="dot" w:pos="9350"/>
        </w:tabs>
        <w:rPr>
          <w:ins w:id="141" w:author="Joe Ferrara" w:date="2013-05-08T18:03:00Z"/>
          <w:rFonts w:asciiTheme="minorHAnsi" w:eastAsiaTheme="minorEastAsia" w:hAnsiTheme="minorHAnsi" w:cstheme="minorBidi"/>
          <w:noProof/>
          <w:szCs w:val="24"/>
          <w:lang w:eastAsia="ja-JP"/>
        </w:rPr>
      </w:pPr>
      <w:ins w:id="142" w:author="Joe Ferrara" w:date="2013-05-08T18:03:00Z">
        <w:r>
          <w:rPr>
            <w:noProof/>
          </w:rPr>
          <w:t>6.2 Scope</w:t>
        </w:r>
        <w:r>
          <w:rPr>
            <w:noProof/>
          </w:rPr>
          <w:tab/>
        </w:r>
        <w:r>
          <w:rPr>
            <w:noProof/>
          </w:rPr>
          <w:fldChar w:fldCharType="begin"/>
        </w:r>
        <w:r>
          <w:rPr>
            <w:noProof/>
          </w:rPr>
          <w:instrText xml:space="preserve"> PAGEREF _Toc229655592 \h </w:instrText>
        </w:r>
        <w:r>
          <w:rPr>
            <w:noProof/>
          </w:rPr>
        </w:r>
      </w:ins>
      <w:r>
        <w:rPr>
          <w:noProof/>
        </w:rPr>
        <w:fldChar w:fldCharType="separate"/>
      </w:r>
      <w:ins w:id="143" w:author="Joe Ferrara" w:date="2013-05-08T18:03:00Z">
        <w:r>
          <w:rPr>
            <w:noProof/>
          </w:rPr>
          <w:t>34</w:t>
        </w:r>
        <w:r>
          <w:rPr>
            <w:noProof/>
          </w:rPr>
          <w:fldChar w:fldCharType="end"/>
        </w:r>
      </w:ins>
    </w:p>
    <w:p w14:paraId="5253EA52" w14:textId="77777777" w:rsidR="005336D1" w:rsidRDefault="005336D1">
      <w:pPr>
        <w:pStyle w:val="TOC2"/>
        <w:tabs>
          <w:tab w:val="right" w:leader="dot" w:pos="9350"/>
        </w:tabs>
        <w:rPr>
          <w:ins w:id="144" w:author="Joe Ferrara" w:date="2013-05-08T18:03:00Z"/>
          <w:rFonts w:asciiTheme="minorHAnsi" w:eastAsiaTheme="minorEastAsia" w:hAnsiTheme="minorHAnsi" w:cstheme="minorBidi"/>
          <w:noProof/>
          <w:szCs w:val="24"/>
          <w:lang w:eastAsia="ja-JP"/>
        </w:rPr>
      </w:pPr>
      <w:ins w:id="145" w:author="Joe Ferrara" w:date="2013-05-08T18:03:00Z">
        <w:r>
          <w:rPr>
            <w:noProof/>
          </w:rPr>
          <w:t>6.3 Background</w:t>
        </w:r>
        <w:r>
          <w:rPr>
            <w:noProof/>
          </w:rPr>
          <w:tab/>
        </w:r>
        <w:r>
          <w:rPr>
            <w:noProof/>
          </w:rPr>
          <w:fldChar w:fldCharType="begin"/>
        </w:r>
        <w:r>
          <w:rPr>
            <w:noProof/>
          </w:rPr>
          <w:instrText xml:space="preserve"> PAGEREF _Toc229655593 \h </w:instrText>
        </w:r>
        <w:r>
          <w:rPr>
            <w:noProof/>
          </w:rPr>
        </w:r>
      </w:ins>
      <w:r>
        <w:rPr>
          <w:noProof/>
        </w:rPr>
        <w:fldChar w:fldCharType="separate"/>
      </w:r>
      <w:ins w:id="146" w:author="Joe Ferrara" w:date="2013-05-08T18:03:00Z">
        <w:r>
          <w:rPr>
            <w:noProof/>
          </w:rPr>
          <w:t>34</w:t>
        </w:r>
        <w:r>
          <w:rPr>
            <w:noProof/>
          </w:rPr>
          <w:fldChar w:fldCharType="end"/>
        </w:r>
      </w:ins>
    </w:p>
    <w:p w14:paraId="785132D0" w14:textId="77777777" w:rsidR="005336D1" w:rsidRDefault="005336D1">
      <w:pPr>
        <w:pStyle w:val="TOC2"/>
        <w:tabs>
          <w:tab w:val="right" w:leader="dot" w:pos="9350"/>
        </w:tabs>
        <w:rPr>
          <w:ins w:id="147" w:author="Joe Ferrara" w:date="2013-05-08T18:03:00Z"/>
          <w:rFonts w:asciiTheme="minorHAnsi" w:eastAsiaTheme="minorEastAsia" w:hAnsiTheme="minorHAnsi" w:cstheme="minorBidi"/>
          <w:noProof/>
          <w:szCs w:val="24"/>
          <w:lang w:eastAsia="ja-JP"/>
        </w:rPr>
      </w:pPr>
      <w:ins w:id="148" w:author="Joe Ferrara" w:date="2013-05-08T18:03:00Z">
        <w:r>
          <w:rPr>
            <w:noProof/>
          </w:rPr>
          <w:t>6.4 Assumptions and Constraints</w:t>
        </w:r>
        <w:r>
          <w:rPr>
            <w:noProof/>
          </w:rPr>
          <w:tab/>
        </w:r>
        <w:r>
          <w:rPr>
            <w:noProof/>
          </w:rPr>
          <w:fldChar w:fldCharType="begin"/>
        </w:r>
        <w:r>
          <w:rPr>
            <w:noProof/>
          </w:rPr>
          <w:instrText xml:space="preserve"> PAGEREF _Toc229655594 \h </w:instrText>
        </w:r>
        <w:r>
          <w:rPr>
            <w:noProof/>
          </w:rPr>
        </w:r>
      </w:ins>
      <w:r>
        <w:rPr>
          <w:noProof/>
        </w:rPr>
        <w:fldChar w:fldCharType="separate"/>
      </w:r>
      <w:ins w:id="149" w:author="Joe Ferrara" w:date="2013-05-08T18:03:00Z">
        <w:r>
          <w:rPr>
            <w:noProof/>
          </w:rPr>
          <w:t>34</w:t>
        </w:r>
        <w:r>
          <w:rPr>
            <w:noProof/>
          </w:rPr>
          <w:fldChar w:fldCharType="end"/>
        </w:r>
      </w:ins>
    </w:p>
    <w:p w14:paraId="5E174C66" w14:textId="77777777" w:rsidR="005336D1" w:rsidRDefault="005336D1">
      <w:pPr>
        <w:pStyle w:val="TOC1"/>
        <w:rPr>
          <w:ins w:id="150" w:author="Joe Ferrara" w:date="2013-05-08T18:03:00Z"/>
          <w:rFonts w:asciiTheme="minorHAnsi" w:eastAsiaTheme="minorEastAsia" w:hAnsiTheme="minorHAnsi" w:cstheme="minorBidi"/>
          <w:noProof/>
          <w:szCs w:val="24"/>
          <w:lang w:eastAsia="ja-JP"/>
        </w:rPr>
      </w:pPr>
      <w:ins w:id="151" w:author="Joe Ferrara" w:date="2013-05-08T18:03:00Z">
        <w:r>
          <w:rPr>
            <w:noProof/>
          </w:rPr>
          <w:t>7 Tests When Not Connected to xBRC</w:t>
        </w:r>
        <w:r>
          <w:rPr>
            <w:noProof/>
          </w:rPr>
          <w:tab/>
        </w:r>
        <w:r>
          <w:rPr>
            <w:noProof/>
          </w:rPr>
          <w:fldChar w:fldCharType="begin"/>
        </w:r>
        <w:r>
          <w:rPr>
            <w:noProof/>
          </w:rPr>
          <w:instrText xml:space="preserve"> PAGEREF _Toc229655595 \h </w:instrText>
        </w:r>
        <w:r>
          <w:rPr>
            <w:noProof/>
          </w:rPr>
        </w:r>
      </w:ins>
      <w:r>
        <w:rPr>
          <w:noProof/>
        </w:rPr>
        <w:fldChar w:fldCharType="separate"/>
      </w:r>
      <w:ins w:id="152" w:author="Joe Ferrara" w:date="2013-05-08T18:03:00Z">
        <w:r>
          <w:rPr>
            <w:noProof/>
          </w:rPr>
          <w:t>36</w:t>
        </w:r>
        <w:r>
          <w:rPr>
            <w:noProof/>
          </w:rPr>
          <w:fldChar w:fldCharType="end"/>
        </w:r>
      </w:ins>
    </w:p>
    <w:p w14:paraId="3EDAC231" w14:textId="77777777" w:rsidR="005336D1" w:rsidRDefault="005336D1">
      <w:pPr>
        <w:pStyle w:val="TOC2"/>
        <w:tabs>
          <w:tab w:val="right" w:leader="dot" w:pos="9350"/>
        </w:tabs>
        <w:rPr>
          <w:ins w:id="153" w:author="Joe Ferrara" w:date="2013-05-08T18:03:00Z"/>
          <w:rFonts w:asciiTheme="minorHAnsi" w:eastAsiaTheme="minorEastAsia" w:hAnsiTheme="minorHAnsi" w:cstheme="minorBidi"/>
          <w:noProof/>
          <w:szCs w:val="24"/>
          <w:lang w:eastAsia="ja-JP"/>
        </w:rPr>
      </w:pPr>
      <w:ins w:id="154" w:author="Joe Ferrara" w:date="2013-05-08T18:03:00Z">
        <w:r>
          <w:rPr>
            <w:noProof/>
          </w:rPr>
          <w:t>7.1 Manual Physical Tests</w:t>
        </w:r>
        <w:r>
          <w:rPr>
            <w:noProof/>
          </w:rPr>
          <w:tab/>
        </w:r>
        <w:r>
          <w:rPr>
            <w:noProof/>
          </w:rPr>
          <w:fldChar w:fldCharType="begin"/>
        </w:r>
        <w:r>
          <w:rPr>
            <w:noProof/>
          </w:rPr>
          <w:instrText xml:space="preserve"> PAGEREF _Toc229655596 \h </w:instrText>
        </w:r>
        <w:r>
          <w:rPr>
            <w:noProof/>
          </w:rPr>
        </w:r>
      </w:ins>
      <w:r>
        <w:rPr>
          <w:noProof/>
        </w:rPr>
        <w:fldChar w:fldCharType="separate"/>
      </w:r>
      <w:ins w:id="155" w:author="Joe Ferrara" w:date="2013-05-08T18:03:00Z">
        <w:r>
          <w:rPr>
            <w:noProof/>
          </w:rPr>
          <w:t>36</w:t>
        </w:r>
        <w:r>
          <w:rPr>
            <w:noProof/>
          </w:rPr>
          <w:fldChar w:fldCharType="end"/>
        </w:r>
      </w:ins>
    </w:p>
    <w:p w14:paraId="6958A32C" w14:textId="77777777" w:rsidR="005336D1" w:rsidRDefault="005336D1">
      <w:pPr>
        <w:pStyle w:val="TOC3"/>
        <w:tabs>
          <w:tab w:val="right" w:leader="dot" w:pos="9350"/>
        </w:tabs>
        <w:rPr>
          <w:ins w:id="156" w:author="Joe Ferrara" w:date="2013-05-08T18:03:00Z"/>
          <w:rFonts w:asciiTheme="minorHAnsi" w:eastAsiaTheme="minorEastAsia" w:hAnsiTheme="minorHAnsi" w:cstheme="minorBidi"/>
          <w:noProof/>
          <w:szCs w:val="24"/>
          <w:lang w:eastAsia="ja-JP"/>
        </w:rPr>
      </w:pPr>
      <w:ins w:id="157" w:author="Joe Ferrara" w:date="2013-05-08T18:03:00Z">
        <w:r>
          <w:rPr>
            <w:noProof/>
          </w:rPr>
          <w:lastRenderedPageBreak/>
          <w:t>7.1.1 Touch RFID Card to xTP</w:t>
        </w:r>
        <w:r>
          <w:rPr>
            <w:noProof/>
          </w:rPr>
          <w:tab/>
        </w:r>
        <w:r>
          <w:rPr>
            <w:noProof/>
          </w:rPr>
          <w:fldChar w:fldCharType="begin"/>
        </w:r>
        <w:r>
          <w:rPr>
            <w:noProof/>
          </w:rPr>
          <w:instrText xml:space="preserve"> PAGEREF _Toc229655597 \h </w:instrText>
        </w:r>
        <w:r>
          <w:rPr>
            <w:noProof/>
          </w:rPr>
        </w:r>
      </w:ins>
      <w:r>
        <w:rPr>
          <w:noProof/>
        </w:rPr>
        <w:fldChar w:fldCharType="separate"/>
      </w:r>
      <w:ins w:id="158" w:author="Joe Ferrara" w:date="2013-05-08T18:03:00Z">
        <w:r>
          <w:rPr>
            <w:noProof/>
          </w:rPr>
          <w:t>36</w:t>
        </w:r>
        <w:r>
          <w:rPr>
            <w:noProof/>
          </w:rPr>
          <w:fldChar w:fldCharType="end"/>
        </w:r>
      </w:ins>
    </w:p>
    <w:p w14:paraId="0878B2DE" w14:textId="77777777" w:rsidR="005336D1" w:rsidRDefault="005336D1">
      <w:pPr>
        <w:pStyle w:val="TOC3"/>
        <w:tabs>
          <w:tab w:val="right" w:leader="dot" w:pos="9350"/>
        </w:tabs>
        <w:rPr>
          <w:ins w:id="159" w:author="Joe Ferrara" w:date="2013-05-08T18:03:00Z"/>
          <w:rFonts w:asciiTheme="minorHAnsi" w:eastAsiaTheme="minorEastAsia" w:hAnsiTheme="minorHAnsi" w:cstheme="minorBidi"/>
          <w:noProof/>
          <w:szCs w:val="24"/>
          <w:lang w:eastAsia="ja-JP"/>
        </w:rPr>
      </w:pPr>
      <w:ins w:id="160" w:author="Joe Ferrara" w:date="2013-05-08T18:03:00Z">
        <w:r>
          <w:rPr>
            <w:noProof/>
          </w:rPr>
          <w:t>7.1.2 Touch MagicBand Card to xTP</w:t>
        </w:r>
        <w:r>
          <w:rPr>
            <w:noProof/>
          </w:rPr>
          <w:tab/>
        </w:r>
        <w:r>
          <w:rPr>
            <w:noProof/>
          </w:rPr>
          <w:fldChar w:fldCharType="begin"/>
        </w:r>
        <w:r>
          <w:rPr>
            <w:noProof/>
          </w:rPr>
          <w:instrText xml:space="preserve"> PAGEREF _Toc229655598 \h </w:instrText>
        </w:r>
        <w:r>
          <w:rPr>
            <w:noProof/>
          </w:rPr>
        </w:r>
      </w:ins>
      <w:r>
        <w:rPr>
          <w:noProof/>
        </w:rPr>
        <w:fldChar w:fldCharType="separate"/>
      </w:r>
      <w:ins w:id="161" w:author="Joe Ferrara" w:date="2013-05-08T18:03:00Z">
        <w:r>
          <w:rPr>
            <w:noProof/>
          </w:rPr>
          <w:t>36</w:t>
        </w:r>
        <w:r>
          <w:rPr>
            <w:noProof/>
          </w:rPr>
          <w:fldChar w:fldCharType="end"/>
        </w:r>
      </w:ins>
    </w:p>
    <w:p w14:paraId="1972A6FF" w14:textId="77777777" w:rsidR="005336D1" w:rsidRDefault="005336D1">
      <w:pPr>
        <w:pStyle w:val="TOC2"/>
        <w:tabs>
          <w:tab w:val="right" w:leader="dot" w:pos="9350"/>
        </w:tabs>
        <w:rPr>
          <w:ins w:id="162" w:author="Joe Ferrara" w:date="2013-05-08T18:03:00Z"/>
          <w:rFonts w:asciiTheme="minorHAnsi" w:eastAsiaTheme="minorEastAsia" w:hAnsiTheme="minorHAnsi" w:cstheme="minorBidi"/>
          <w:noProof/>
          <w:szCs w:val="24"/>
          <w:lang w:eastAsia="ja-JP"/>
        </w:rPr>
      </w:pPr>
      <w:ins w:id="163" w:author="Joe Ferrara" w:date="2013-05-08T18:03:00Z">
        <w:r>
          <w:rPr>
            <w:noProof/>
          </w:rPr>
          <w:t>7.2 API Tests</w:t>
        </w:r>
        <w:r>
          <w:rPr>
            <w:noProof/>
          </w:rPr>
          <w:tab/>
        </w:r>
        <w:r>
          <w:rPr>
            <w:noProof/>
          </w:rPr>
          <w:fldChar w:fldCharType="begin"/>
        </w:r>
        <w:r>
          <w:rPr>
            <w:noProof/>
          </w:rPr>
          <w:instrText xml:space="preserve"> PAGEREF _Toc229655599 \h </w:instrText>
        </w:r>
        <w:r>
          <w:rPr>
            <w:noProof/>
          </w:rPr>
        </w:r>
      </w:ins>
      <w:r>
        <w:rPr>
          <w:noProof/>
        </w:rPr>
        <w:fldChar w:fldCharType="separate"/>
      </w:r>
      <w:ins w:id="164" w:author="Joe Ferrara" w:date="2013-05-08T18:03:00Z">
        <w:r>
          <w:rPr>
            <w:noProof/>
          </w:rPr>
          <w:t>37</w:t>
        </w:r>
        <w:r>
          <w:rPr>
            <w:noProof/>
          </w:rPr>
          <w:fldChar w:fldCharType="end"/>
        </w:r>
      </w:ins>
    </w:p>
    <w:p w14:paraId="5E7D4EE4" w14:textId="77777777" w:rsidR="005336D1" w:rsidRDefault="005336D1">
      <w:pPr>
        <w:pStyle w:val="TOC3"/>
        <w:tabs>
          <w:tab w:val="right" w:leader="dot" w:pos="9350"/>
        </w:tabs>
        <w:rPr>
          <w:ins w:id="165" w:author="Joe Ferrara" w:date="2013-05-08T18:03:00Z"/>
          <w:rFonts w:asciiTheme="minorHAnsi" w:eastAsiaTheme="minorEastAsia" w:hAnsiTheme="minorHAnsi" w:cstheme="minorBidi"/>
          <w:noProof/>
          <w:szCs w:val="24"/>
          <w:lang w:eastAsia="ja-JP"/>
        </w:rPr>
      </w:pPr>
      <w:ins w:id="166" w:author="Joe Ferrara" w:date="2013-05-08T18:03:00Z">
        <w:r>
          <w:rPr>
            <w:noProof/>
          </w:rPr>
          <w:t>7.2.1 Get Reader Info</w:t>
        </w:r>
        <w:r>
          <w:rPr>
            <w:noProof/>
          </w:rPr>
          <w:tab/>
        </w:r>
        <w:r>
          <w:rPr>
            <w:noProof/>
          </w:rPr>
          <w:fldChar w:fldCharType="begin"/>
        </w:r>
        <w:r>
          <w:rPr>
            <w:noProof/>
          </w:rPr>
          <w:instrText xml:space="preserve"> PAGEREF _Toc229655600 \h </w:instrText>
        </w:r>
        <w:r>
          <w:rPr>
            <w:noProof/>
          </w:rPr>
        </w:r>
      </w:ins>
      <w:r>
        <w:rPr>
          <w:noProof/>
        </w:rPr>
        <w:fldChar w:fldCharType="separate"/>
      </w:r>
      <w:ins w:id="167" w:author="Joe Ferrara" w:date="2013-05-08T18:03:00Z">
        <w:r>
          <w:rPr>
            <w:noProof/>
          </w:rPr>
          <w:t>37</w:t>
        </w:r>
        <w:r>
          <w:rPr>
            <w:noProof/>
          </w:rPr>
          <w:fldChar w:fldCharType="end"/>
        </w:r>
      </w:ins>
    </w:p>
    <w:p w14:paraId="08485AE5" w14:textId="77777777" w:rsidR="005336D1" w:rsidRDefault="005336D1">
      <w:pPr>
        <w:pStyle w:val="TOC3"/>
        <w:tabs>
          <w:tab w:val="right" w:leader="dot" w:pos="9350"/>
        </w:tabs>
        <w:rPr>
          <w:ins w:id="168" w:author="Joe Ferrara" w:date="2013-05-08T18:03:00Z"/>
          <w:rFonts w:asciiTheme="minorHAnsi" w:eastAsiaTheme="minorEastAsia" w:hAnsiTheme="minorHAnsi" w:cstheme="minorBidi"/>
          <w:noProof/>
          <w:szCs w:val="24"/>
          <w:lang w:eastAsia="ja-JP"/>
        </w:rPr>
      </w:pPr>
      <w:ins w:id="169" w:author="Joe Ferrara" w:date="2013-05-08T18:03:00Z">
        <w:r>
          <w:rPr>
            <w:noProof/>
          </w:rPr>
          <w:t>7.2.2 Verify That Events Are Generated</w:t>
        </w:r>
        <w:r>
          <w:rPr>
            <w:noProof/>
          </w:rPr>
          <w:tab/>
        </w:r>
        <w:r>
          <w:rPr>
            <w:noProof/>
          </w:rPr>
          <w:fldChar w:fldCharType="begin"/>
        </w:r>
        <w:r>
          <w:rPr>
            <w:noProof/>
          </w:rPr>
          <w:instrText xml:space="preserve"> PAGEREF _Toc229655601 \h </w:instrText>
        </w:r>
        <w:r>
          <w:rPr>
            <w:noProof/>
          </w:rPr>
        </w:r>
      </w:ins>
      <w:r>
        <w:rPr>
          <w:noProof/>
        </w:rPr>
        <w:fldChar w:fldCharType="separate"/>
      </w:r>
      <w:ins w:id="170" w:author="Joe Ferrara" w:date="2013-05-08T18:03:00Z">
        <w:r>
          <w:rPr>
            <w:noProof/>
          </w:rPr>
          <w:t>38</w:t>
        </w:r>
        <w:r>
          <w:rPr>
            <w:noProof/>
          </w:rPr>
          <w:fldChar w:fldCharType="end"/>
        </w:r>
      </w:ins>
    </w:p>
    <w:p w14:paraId="5AD3C367" w14:textId="77777777" w:rsidR="005336D1" w:rsidRDefault="005336D1">
      <w:pPr>
        <w:pStyle w:val="TOC1"/>
        <w:rPr>
          <w:ins w:id="171" w:author="Joe Ferrara" w:date="2013-05-08T18:03:00Z"/>
          <w:rFonts w:asciiTheme="minorHAnsi" w:eastAsiaTheme="minorEastAsia" w:hAnsiTheme="minorHAnsi" w:cstheme="minorBidi"/>
          <w:noProof/>
          <w:szCs w:val="24"/>
          <w:lang w:eastAsia="ja-JP"/>
        </w:rPr>
      </w:pPr>
      <w:ins w:id="172" w:author="Joe Ferrara" w:date="2013-05-08T18:03:00Z">
        <w:r>
          <w:rPr>
            <w:noProof/>
          </w:rPr>
          <w:t>8 Tests When Connected to xBRC</w:t>
        </w:r>
        <w:r>
          <w:rPr>
            <w:noProof/>
          </w:rPr>
          <w:tab/>
        </w:r>
        <w:r>
          <w:rPr>
            <w:noProof/>
          </w:rPr>
          <w:fldChar w:fldCharType="begin"/>
        </w:r>
        <w:r>
          <w:rPr>
            <w:noProof/>
          </w:rPr>
          <w:instrText xml:space="preserve"> PAGEREF _Toc229655602 \h </w:instrText>
        </w:r>
        <w:r>
          <w:rPr>
            <w:noProof/>
          </w:rPr>
        </w:r>
      </w:ins>
      <w:r>
        <w:rPr>
          <w:noProof/>
        </w:rPr>
        <w:fldChar w:fldCharType="separate"/>
      </w:r>
      <w:ins w:id="173" w:author="Joe Ferrara" w:date="2013-05-08T18:03:00Z">
        <w:r>
          <w:rPr>
            <w:noProof/>
          </w:rPr>
          <w:t>39</w:t>
        </w:r>
        <w:r>
          <w:rPr>
            <w:noProof/>
          </w:rPr>
          <w:fldChar w:fldCharType="end"/>
        </w:r>
      </w:ins>
    </w:p>
    <w:p w14:paraId="08FC39D0" w14:textId="77777777" w:rsidR="005336D1" w:rsidRDefault="005336D1">
      <w:pPr>
        <w:pStyle w:val="TOC2"/>
        <w:tabs>
          <w:tab w:val="right" w:leader="dot" w:pos="9350"/>
        </w:tabs>
        <w:rPr>
          <w:ins w:id="174" w:author="Joe Ferrara" w:date="2013-05-08T18:03:00Z"/>
          <w:rFonts w:asciiTheme="minorHAnsi" w:eastAsiaTheme="minorEastAsia" w:hAnsiTheme="minorHAnsi" w:cstheme="minorBidi"/>
          <w:noProof/>
          <w:szCs w:val="24"/>
          <w:lang w:eastAsia="ja-JP"/>
        </w:rPr>
      </w:pPr>
      <w:ins w:id="175" w:author="Joe Ferrara" w:date="2013-05-08T18:03:00Z">
        <w:r>
          <w:rPr>
            <w:noProof/>
          </w:rPr>
          <w:t>8.1 Manual Physical Tests</w:t>
        </w:r>
        <w:r>
          <w:rPr>
            <w:noProof/>
          </w:rPr>
          <w:tab/>
        </w:r>
        <w:r>
          <w:rPr>
            <w:noProof/>
          </w:rPr>
          <w:fldChar w:fldCharType="begin"/>
        </w:r>
        <w:r>
          <w:rPr>
            <w:noProof/>
          </w:rPr>
          <w:instrText xml:space="preserve"> PAGEREF _Toc229655603 \h </w:instrText>
        </w:r>
        <w:r>
          <w:rPr>
            <w:noProof/>
          </w:rPr>
        </w:r>
      </w:ins>
      <w:r>
        <w:rPr>
          <w:noProof/>
        </w:rPr>
        <w:fldChar w:fldCharType="separate"/>
      </w:r>
      <w:ins w:id="176" w:author="Joe Ferrara" w:date="2013-05-08T18:03:00Z">
        <w:r>
          <w:rPr>
            <w:noProof/>
          </w:rPr>
          <w:t>39</w:t>
        </w:r>
        <w:r>
          <w:rPr>
            <w:noProof/>
          </w:rPr>
          <w:fldChar w:fldCharType="end"/>
        </w:r>
      </w:ins>
    </w:p>
    <w:p w14:paraId="4F42898C" w14:textId="77777777" w:rsidR="005336D1" w:rsidRDefault="005336D1">
      <w:pPr>
        <w:pStyle w:val="TOC3"/>
        <w:tabs>
          <w:tab w:val="right" w:leader="dot" w:pos="9350"/>
        </w:tabs>
        <w:rPr>
          <w:ins w:id="177" w:author="Joe Ferrara" w:date="2013-05-08T18:03:00Z"/>
          <w:rFonts w:asciiTheme="minorHAnsi" w:eastAsiaTheme="minorEastAsia" w:hAnsiTheme="minorHAnsi" w:cstheme="minorBidi"/>
          <w:noProof/>
          <w:szCs w:val="24"/>
          <w:lang w:eastAsia="ja-JP"/>
        </w:rPr>
      </w:pPr>
      <w:ins w:id="178" w:author="Joe Ferrara" w:date="2013-05-08T18:03:00Z">
        <w:r>
          <w:rPr>
            <w:noProof/>
          </w:rPr>
          <w:t>8.1.1 Touch RFID Card with Valid Entitlement</w:t>
        </w:r>
        <w:r>
          <w:rPr>
            <w:noProof/>
          </w:rPr>
          <w:tab/>
        </w:r>
        <w:r>
          <w:rPr>
            <w:noProof/>
          </w:rPr>
          <w:fldChar w:fldCharType="begin"/>
        </w:r>
        <w:r>
          <w:rPr>
            <w:noProof/>
          </w:rPr>
          <w:instrText xml:space="preserve"> PAGEREF _Toc229655604 \h </w:instrText>
        </w:r>
        <w:r>
          <w:rPr>
            <w:noProof/>
          </w:rPr>
        </w:r>
      </w:ins>
      <w:r>
        <w:rPr>
          <w:noProof/>
        </w:rPr>
        <w:fldChar w:fldCharType="separate"/>
      </w:r>
      <w:ins w:id="179" w:author="Joe Ferrara" w:date="2013-05-08T18:03:00Z">
        <w:r>
          <w:rPr>
            <w:noProof/>
          </w:rPr>
          <w:t>39</w:t>
        </w:r>
        <w:r>
          <w:rPr>
            <w:noProof/>
          </w:rPr>
          <w:fldChar w:fldCharType="end"/>
        </w:r>
      </w:ins>
    </w:p>
    <w:p w14:paraId="46A3A769" w14:textId="77777777" w:rsidR="005336D1" w:rsidRDefault="005336D1">
      <w:pPr>
        <w:pStyle w:val="TOC3"/>
        <w:tabs>
          <w:tab w:val="right" w:leader="dot" w:pos="9350"/>
        </w:tabs>
        <w:rPr>
          <w:ins w:id="180" w:author="Joe Ferrara" w:date="2013-05-08T18:03:00Z"/>
          <w:rFonts w:asciiTheme="minorHAnsi" w:eastAsiaTheme="minorEastAsia" w:hAnsiTheme="minorHAnsi" w:cstheme="minorBidi"/>
          <w:noProof/>
          <w:szCs w:val="24"/>
          <w:lang w:eastAsia="ja-JP"/>
        </w:rPr>
      </w:pPr>
      <w:ins w:id="181" w:author="Joe Ferrara" w:date="2013-05-08T18:03:00Z">
        <w:r>
          <w:rPr>
            <w:noProof/>
          </w:rPr>
          <w:t>8.1.2 Touch RFID Card with Expired Entitlement</w:t>
        </w:r>
        <w:r>
          <w:rPr>
            <w:noProof/>
          </w:rPr>
          <w:tab/>
        </w:r>
        <w:r>
          <w:rPr>
            <w:noProof/>
          </w:rPr>
          <w:fldChar w:fldCharType="begin"/>
        </w:r>
        <w:r>
          <w:rPr>
            <w:noProof/>
          </w:rPr>
          <w:instrText xml:space="preserve"> PAGEREF _Toc229655605 \h </w:instrText>
        </w:r>
        <w:r>
          <w:rPr>
            <w:noProof/>
          </w:rPr>
        </w:r>
      </w:ins>
      <w:r>
        <w:rPr>
          <w:noProof/>
        </w:rPr>
        <w:fldChar w:fldCharType="separate"/>
      </w:r>
      <w:ins w:id="182" w:author="Joe Ferrara" w:date="2013-05-08T18:03:00Z">
        <w:r>
          <w:rPr>
            <w:noProof/>
          </w:rPr>
          <w:t>39</w:t>
        </w:r>
        <w:r>
          <w:rPr>
            <w:noProof/>
          </w:rPr>
          <w:fldChar w:fldCharType="end"/>
        </w:r>
      </w:ins>
    </w:p>
    <w:bookmarkStart w:id="183" w:name="_GoBack"/>
    <w:bookmarkEnd w:id="183"/>
    <w:p w14:paraId="63FF1009" w14:textId="77777777" w:rsidR="00AF7D29" w:rsidRDefault="003C7C80" w:rsidP="00044632">
      <w:pPr>
        <w:sectPr w:rsidR="00AF7D29" w:rsidSect="007E31AD">
          <w:headerReference w:type="default" r:id="rId12"/>
          <w:footerReference w:type="default" r:id="rId13"/>
          <w:pgSz w:w="12240" w:h="15840"/>
          <w:pgMar w:top="1440" w:right="1440" w:bottom="1440" w:left="1440" w:header="720" w:footer="720" w:gutter="0"/>
          <w:cols w:space="720"/>
          <w:docGrid w:linePitch="360"/>
        </w:sectPr>
      </w:pPr>
      <w:r>
        <w:fldChar w:fldCharType="end"/>
      </w:r>
    </w:p>
    <w:p w14:paraId="63FF100A" w14:textId="77777777" w:rsidR="003860E4" w:rsidRDefault="002837F4" w:rsidP="00496A96">
      <w:pPr>
        <w:pStyle w:val="Heading1"/>
      </w:pPr>
      <w:bookmarkStart w:id="184" w:name="_Toc229655548"/>
      <w:r>
        <w:lastRenderedPageBreak/>
        <w:t>Introduction</w:t>
      </w:r>
      <w:bookmarkEnd w:id="184"/>
    </w:p>
    <w:p w14:paraId="63FF100B" w14:textId="77777777" w:rsidR="002837F4" w:rsidRDefault="002837F4" w:rsidP="002837F4">
      <w:pPr>
        <w:pStyle w:val="Heading2"/>
      </w:pPr>
      <w:bookmarkStart w:id="185" w:name="_Toc229655549"/>
      <w:r>
        <w:t>Purpose</w:t>
      </w:r>
      <w:bookmarkEnd w:id="185"/>
    </w:p>
    <w:p w14:paraId="63FF100C" w14:textId="0521A7F7" w:rsidR="003860E4" w:rsidRDefault="00372FB1" w:rsidP="00B743AE">
      <w:pPr>
        <w:ind w:left="360"/>
      </w:pPr>
      <w:r>
        <w:t xml:space="preserve">Define test plan and strategy for xTP </w:t>
      </w:r>
      <w:r w:rsidR="002F3DAD">
        <w:t xml:space="preserve">type readers </w:t>
      </w:r>
      <w:r>
        <w:t>(short range) readers</w:t>
      </w:r>
      <w:r w:rsidR="002F3DAD">
        <w:t xml:space="preserve"> such as xTP, xTPra, and xTPrs.</w:t>
      </w:r>
    </w:p>
    <w:p w14:paraId="6EE333D0" w14:textId="77777777" w:rsidR="00EC39F4" w:rsidRDefault="00EC39F4" w:rsidP="00EC39F4">
      <w:pPr>
        <w:pStyle w:val="Heading2"/>
      </w:pPr>
      <w:bookmarkStart w:id="186" w:name="_Toc229655550"/>
      <w:r>
        <w:t>Definitions</w:t>
      </w:r>
      <w:bookmarkEnd w:id="186"/>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98"/>
        <w:gridCol w:w="7218"/>
      </w:tblGrid>
      <w:tr w:rsidR="00EC39F4" w14:paraId="410D9D33" w14:textId="77777777" w:rsidTr="00EC39F4">
        <w:trPr>
          <w:tblHeader/>
        </w:trPr>
        <w:tc>
          <w:tcPr>
            <w:tcW w:w="1998" w:type="dxa"/>
            <w:shd w:val="clear" w:color="auto" w:fill="B8CCE4" w:themeFill="accent1" w:themeFillTint="66"/>
          </w:tcPr>
          <w:p w14:paraId="1D47B7DD" w14:textId="77777777" w:rsidR="00EC39F4" w:rsidRPr="00A0472D" w:rsidRDefault="00EC39F4" w:rsidP="00EC39F4">
            <w:pPr>
              <w:jc w:val="center"/>
              <w:rPr>
                <w:b/>
              </w:rPr>
            </w:pPr>
            <w:r>
              <w:rPr>
                <w:b/>
              </w:rPr>
              <w:t>Term</w:t>
            </w:r>
          </w:p>
        </w:tc>
        <w:tc>
          <w:tcPr>
            <w:tcW w:w="7218" w:type="dxa"/>
            <w:shd w:val="clear" w:color="auto" w:fill="B8CCE4" w:themeFill="accent1" w:themeFillTint="66"/>
          </w:tcPr>
          <w:p w14:paraId="63655227" w14:textId="77777777" w:rsidR="00EC39F4" w:rsidRPr="00A0472D" w:rsidRDefault="00EC39F4" w:rsidP="00EC39F4">
            <w:pPr>
              <w:jc w:val="center"/>
              <w:rPr>
                <w:b/>
              </w:rPr>
            </w:pPr>
            <w:r w:rsidRPr="00A0472D">
              <w:rPr>
                <w:b/>
              </w:rPr>
              <w:t>Definition</w:t>
            </w:r>
          </w:p>
        </w:tc>
      </w:tr>
      <w:tr w:rsidR="0079342C" w14:paraId="4084665C" w14:textId="77777777" w:rsidTr="0079342C">
        <w:tc>
          <w:tcPr>
            <w:tcW w:w="1998" w:type="dxa"/>
          </w:tcPr>
          <w:p w14:paraId="30EC3A3B" w14:textId="77777777" w:rsidR="0079342C" w:rsidRDefault="0079342C" w:rsidP="0079342C">
            <w:pPr>
              <w:pStyle w:val="NoSpacing"/>
            </w:pPr>
            <w:r>
              <w:t>Attraction Model</w:t>
            </w:r>
          </w:p>
        </w:tc>
        <w:tc>
          <w:tcPr>
            <w:tcW w:w="7218" w:type="dxa"/>
          </w:tcPr>
          <w:p w14:paraId="7182C31F" w14:textId="77777777" w:rsidR="0079342C" w:rsidRDefault="0079342C" w:rsidP="0079342C">
            <w:pPr>
              <w:pStyle w:val="NoSpacing"/>
            </w:pPr>
            <w:r>
              <w:t>Scenario where guest uses FastPass+ for an attraction</w:t>
            </w:r>
          </w:p>
        </w:tc>
      </w:tr>
      <w:tr w:rsidR="001B0E10" w14:paraId="7226A59F" w14:textId="77777777" w:rsidTr="00CF3B05">
        <w:tc>
          <w:tcPr>
            <w:tcW w:w="1998" w:type="dxa"/>
          </w:tcPr>
          <w:p w14:paraId="2C6514E8" w14:textId="77777777" w:rsidR="001B0E10" w:rsidRDefault="001B0E10" w:rsidP="00CF3B05">
            <w:pPr>
              <w:pStyle w:val="NoSpacing"/>
            </w:pPr>
            <w:r>
              <w:t>DAP</w:t>
            </w:r>
          </w:p>
        </w:tc>
        <w:tc>
          <w:tcPr>
            <w:tcW w:w="7218" w:type="dxa"/>
          </w:tcPr>
          <w:p w14:paraId="3CDFD622" w14:textId="77777777" w:rsidR="001B0E10" w:rsidRDefault="001B0E10" w:rsidP="00CF3B05">
            <w:pPr>
              <w:pStyle w:val="NoSpacing"/>
            </w:pPr>
            <w:r w:rsidRPr="00402FAE">
              <w:t>Disney Access Portal, an xTP configured with a biometric reader for use at Park Entry locations</w:t>
            </w:r>
          </w:p>
        </w:tc>
      </w:tr>
      <w:tr w:rsidR="0079342C" w14:paraId="609BBBD5" w14:textId="77777777" w:rsidTr="0079342C">
        <w:tc>
          <w:tcPr>
            <w:tcW w:w="1998" w:type="dxa"/>
          </w:tcPr>
          <w:p w14:paraId="65B3A4E7" w14:textId="77777777" w:rsidR="0079342C" w:rsidRDefault="0079342C" w:rsidP="0079342C">
            <w:pPr>
              <w:pStyle w:val="NoSpacing"/>
            </w:pPr>
            <w:r>
              <w:t>Entitlement</w:t>
            </w:r>
          </w:p>
        </w:tc>
        <w:tc>
          <w:tcPr>
            <w:tcW w:w="7218" w:type="dxa"/>
          </w:tcPr>
          <w:p w14:paraId="37CA2289" w14:textId="77777777" w:rsidR="0079342C" w:rsidRDefault="0079342C" w:rsidP="0079342C">
            <w:pPr>
              <w:pStyle w:val="NoSpacing"/>
            </w:pPr>
            <w:r w:rsidRPr="00596BB6">
              <w:t>Any consumable product or service that a Guest considers a benefit, that can have a status of available, reserved (booked), redeemed (used) or expired</w:t>
            </w:r>
          </w:p>
        </w:tc>
      </w:tr>
      <w:tr w:rsidR="00037149" w14:paraId="2612D329" w14:textId="77777777" w:rsidTr="0079342C">
        <w:tc>
          <w:tcPr>
            <w:tcW w:w="1998" w:type="dxa"/>
          </w:tcPr>
          <w:p w14:paraId="2A5E3009" w14:textId="3B3B8690" w:rsidR="00037149" w:rsidRDefault="00037149" w:rsidP="0079342C">
            <w:pPr>
              <w:pStyle w:val="NoSpacing"/>
            </w:pPr>
            <w:r>
              <w:t>GxP</w:t>
            </w:r>
          </w:p>
        </w:tc>
        <w:tc>
          <w:tcPr>
            <w:tcW w:w="7218" w:type="dxa"/>
          </w:tcPr>
          <w:p w14:paraId="7A659505" w14:textId="63985D5C" w:rsidR="00037149" w:rsidRPr="00596BB6" w:rsidRDefault="00037149" w:rsidP="0079342C">
            <w:pPr>
              <w:pStyle w:val="NoSpacing"/>
            </w:pPr>
            <w:r w:rsidRPr="00E5155B">
              <w:t xml:space="preserve">Guaranteed Experiences – Guests can pre-reserve attractions </w:t>
            </w:r>
            <w:r>
              <w:t>with a</w:t>
            </w:r>
            <w:r w:rsidRPr="00E5155B">
              <w:t xml:space="preserve"> FastPass+ (next generation FastPass), </w:t>
            </w:r>
            <w:r>
              <w:t>schedule</w:t>
            </w:r>
            <w:r w:rsidRPr="00E5155B">
              <w:t xml:space="preserve"> </w:t>
            </w:r>
            <w:r>
              <w:t xml:space="preserve">a </w:t>
            </w:r>
            <w:r w:rsidRPr="00E5155B">
              <w:t xml:space="preserve">Character Meet and Greet, and reserve dining through </w:t>
            </w:r>
            <w:r>
              <w:t>BOG (Be of Guest) restaurant.</w:t>
            </w:r>
          </w:p>
        </w:tc>
      </w:tr>
      <w:tr w:rsidR="0079342C" w:rsidRPr="00596BB6" w14:paraId="788D5525" w14:textId="77777777" w:rsidTr="0079342C">
        <w:tc>
          <w:tcPr>
            <w:tcW w:w="1998" w:type="dxa"/>
          </w:tcPr>
          <w:p w14:paraId="2F761A4F" w14:textId="77777777" w:rsidR="0079342C" w:rsidRDefault="0079342C" w:rsidP="0079342C">
            <w:pPr>
              <w:pStyle w:val="NoSpacing"/>
            </w:pPr>
            <w:r>
              <w:t>HTTP</w:t>
            </w:r>
          </w:p>
        </w:tc>
        <w:tc>
          <w:tcPr>
            <w:tcW w:w="7218" w:type="dxa"/>
          </w:tcPr>
          <w:p w14:paraId="60DC253C" w14:textId="77777777" w:rsidR="0079342C" w:rsidRPr="00596BB6" w:rsidRDefault="0079342C" w:rsidP="0079342C">
            <w:pPr>
              <w:pStyle w:val="NoSpacing"/>
            </w:pPr>
            <w:r>
              <w:t>Hypertext Transfer Protocol</w:t>
            </w:r>
          </w:p>
        </w:tc>
      </w:tr>
      <w:tr w:rsidR="0079342C" w14:paraId="3AD33084" w14:textId="77777777" w:rsidTr="0079342C">
        <w:tc>
          <w:tcPr>
            <w:tcW w:w="1998" w:type="dxa"/>
          </w:tcPr>
          <w:p w14:paraId="6108714A" w14:textId="77777777" w:rsidR="0079342C" w:rsidRDefault="0079342C" w:rsidP="0079342C">
            <w:pPr>
              <w:pStyle w:val="NoSpacing"/>
            </w:pPr>
            <w:r>
              <w:t>IDMS</w:t>
            </w:r>
          </w:p>
        </w:tc>
        <w:tc>
          <w:tcPr>
            <w:tcW w:w="7218" w:type="dxa"/>
          </w:tcPr>
          <w:p w14:paraId="1BEEFFAC" w14:textId="77777777" w:rsidR="0079342C" w:rsidRDefault="0079342C" w:rsidP="0079342C">
            <w:pPr>
              <w:pStyle w:val="NoSpacing"/>
            </w:pPr>
            <w:r w:rsidRPr="001B0E10">
              <w:t>Code and database storing Guest and MagicBand information</w:t>
            </w:r>
          </w:p>
        </w:tc>
      </w:tr>
      <w:tr w:rsidR="0079342C" w:rsidRPr="001B0E10" w14:paraId="2E7CC154" w14:textId="77777777" w:rsidTr="0079342C">
        <w:tc>
          <w:tcPr>
            <w:tcW w:w="1998" w:type="dxa"/>
          </w:tcPr>
          <w:p w14:paraId="52F91949" w14:textId="77777777" w:rsidR="0079342C" w:rsidRDefault="0079342C" w:rsidP="0079342C">
            <w:pPr>
              <w:pStyle w:val="NoSpacing"/>
            </w:pPr>
            <w:r>
              <w:t>JSON</w:t>
            </w:r>
          </w:p>
        </w:tc>
        <w:tc>
          <w:tcPr>
            <w:tcW w:w="7218" w:type="dxa"/>
          </w:tcPr>
          <w:p w14:paraId="394BDD7C" w14:textId="77777777" w:rsidR="0079342C" w:rsidRPr="001B0E10" w:rsidRDefault="0079342C" w:rsidP="0079342C">
            <w:pPr>
              <w:pStyle w:val="NoSpacing"/>
            </w:pPr>
            <w:r>
              <w:t>JavaScript Object Notation</w:t>
            </w:r>
          </w:p>
        </w:tc>
      </w:tr>
      <w:tr w:rsidR="0079342C" w14:paraId="28D61444" w14:textId="77777777" w:rsidTr="0079342C">
        <w:tc>
          <w:tcPr>
            <w:tcW w:w="1998" w:type="dxa"/>
          </w:tcPr>
          <w:p w14:paraId="4A950701" w14:textId="77777777" w:rsidR="0079342C" w:rsidRDefault="0079342C" w:rsidP="0079342C">
            <w:pPr>
              <w:pStyle w:val="NoSpacing"/>
            </w:pPr>
            <w:r>
              <w:t>Lumidigm Biometric Reader</w:t>
            </w:r>
          </w:p>
        </w:tc>
        <w:tc>
          <w:tcPr>
            <w:tcW w:w="7218" w:type="dxa"/>
          </w:tcPr>
          <w:p w14:paraId="523A7CE4" w14:textId="77777777" w:rsidR="0079342C" w:rsidRDefault="0079342C" w:rsidP="0079342C">
            <w:pPr>
              <w:pStyle w:val="NoSpacing"/>
            </w:pPr>
            <w:r>
              <w:t>Used as a finger print scanner in Park Entry model</w:t>
            </w:r>
          </w:p>
        </w:tc>
      </w:tr>
      <w:tr w:rsidR="00EC39F4" w14:paraId="2CE983E1" w14:textId="77777777" w:rsidTr="00EC39F4">
        <w:tc>
          <w:tcPr>
            <w:tcW w:w="1998" w:type="dxa"/>
          </w:tcPr>
          <w:p w14:paraId="48376032" w14:textId="77777777" w:rsidR="00EC39F4" w:rsidRDefault="00EC39F4" w:rsidP="00EC39F4">
            <w:pPr>
              <w:pStyle w:val="NoSpacing"/>
            </w:pPr>
            <w:r w:rsidRPr="00FE4065">
              <w:t>MagicBand</w:t>
            </w:r>
          </w:p>
        </w:tc>
        <w:tc>
          <w:tcPr>
            <w:tcW w:w="7218" w:type="dxa"/>
          </w:tcPr>
          <w:p w14:paraId="0F723F0D" w14:textId="509A81AA" w:rsidR="00EC39F4" w:rsidRDefault="001B0E10" w:rsidP="00EC39F4">
            <w:pPr>
              <w:pStyle w:val="NoSpacing"/>
            </w:pPr>
            <w:r w:rsidRPr="001B0E10">
              <w:t>RFID device worn by Guests</w:t>
            </w:r>
          </w:p>
        </w:tc>
      </w:tr>
      <w:tr w:rsidR="00EC39F4" w14:paraId="7D643506" w14:textId="77777777" w:rsidTr="00EC39F4">
        <w:tc>
          <w:tcPr>
            <w:tcW w:w="1998" w:type="dxa"/>
          </w:tcPr>
          <w:p w14:paraId="0D9915EC" w14:textId="77777777" w:rsidR="00EC39F4" w:rsidRDefault="00EC39F4" w:rsidP="00EC39F4">
            <w:pPr>
              <w:pStyle w:val="NoSpacing"/>
            </w:pPr>
            <w:r>
              <w:t>Park Entry Model</w:t>
            </w:r>
          </w:p>
        </w:tc>
        <w:tc>
          <w:tcPr>
            <w:tcW w:w="7218" w:type="dxa"/>
          </w:tcPr>
          <w:p w14:paraId="44EAC3BE" w14:textId="77777777" w:rsidR="00EC39F4" w:rsidRDefault="00EC39F4" w:rsidP="00EC39F4">
            <w:pPr>
              <w:pStyle w:val="NoSpacing"/>
            </w:pPr>
            <w:r>
              <w:t>Scenario where xTP+xBio reader used at Park Entry</w:t>
            </w:r>
          </w:p>
        </w:tc>
      </w:tr>
      <w:tr w:rsidR="0079342C" w14:paraId="5E4FCA96" w14:textId="77777777" w:rsidTr="0079342C">
        <w:tc>
          <w:tcPr>
            <w:tcW w:w="1998" w:type="dxa"/>
          </w:tcPr>
          <w:p w14:paraId="305788C8" w14:textId="77777777" w:rsidR="0079342C" w:rsidRDefault="0079342C" w:rsidP="0079342C">
            <w:pPr>
              <w:pStyle w:val="NoSpacing"/>
            </w:pPr>
            <w:r>
              <w:t>REST</w:t>
            </w:r>
          </w:p>
        </w:tc>
        <w:tc>
          <w:tcPr>
            <w:tcW w:w="7218" w:type="dxa"/>
          </w:tcPr>
          <w:p w14:paraId="292728AA" w14:textId="77777777" w:rsidR="0079342C" w:rsidRDefault="0079342C" w:rsidP="0079342C">
            <w:pPr>
              <w:pStyle w:val="NoSpacing"/>
            </w:pPr>
            <w:r>
              <w:t>Representational State Transfer</w:t>
            </w:r>
          </w:p>
        </w:tc>
      </w:tr>
      <w:tr w:rsidR="0079342C" w14:paraId="7C525B23" w14:textId="77777777" w:rsidTr="0079342C">
        <w:tc>
          <w:tcPr>
            <w:tcW w:w="1998" w:type="dxa"/>
          </w:tcPr>
          <w:p w14:paraId="0D05199D" w14:textId="77777777" w:rsidR="0079342C" w:rsidRDefault="0079342C" w:rsidP="0079342C">
            <w:pPr>
              <w:pStyle w:val="NoSpacing"/>
            </w:pPr>
            <w:r>
              <w:t>RFID</w:t>
            </w:r>
          </w:p>
        </w:tc>
        <w:tc>
          <w:tcPr>
            <w:tcW w:w="7218" w:type="dxa"/>
          </w:tcPr>
          <w:p w14:paraId="17B455F5" w14:textId="77777777" w:rsidR="0079342C" w:rsidRDefault="0079342C" w:rsidP="0079342C">
            <w:pPr>
              <w:pStyle w:val="NoSpacing"/>
            </w:pPr>
            <w:r w:rsidRPr="001B0E10">
              <w:t>Radio-frequency identification</w:t>
            </w:r>
          </w:p>
        </w:tc>
      </w:tr>
      <w:tr w:rsidR="0079342C" w14:paraId="4FBBEF8F" w14:textId="77777777" w:rsidTr="0079342C">
        <w:tc>
          <w:tcPr>
            <w:tcW w:w="1998" w:type="dxa"/>
          </w:tcPr>
          <w:p w14:paraId="361BCB9D" w14:textId="77777777" w:rsidR="0079342C" w:rsidRDefault="0079342C" w:rsidP="0079342C">
            <w:pPr>
              <w:pStyle w:val="NoSpacing"/>
            </w:pPr>
            <w:r>
              <w:t>RPM</w:t>
            </w:r>
          </w:p>
        </w:tc>
        <w:tc>
          <w:tcPr>
            <w:tcW w:w="7218" w:type="dxa"/>
          </w:tcPr>
          <w:p w14:paraId="635F07D2" w14:textId="77777777" w:rsidR="0079342C" w:rsidRDefault="0079342C" w:rsidP="0079342C">
            <w:pPr>
              <w:pStyle w:val="NoSpacing"/>
            </w:pPr>
            <w:r w:rsidRPr="004A006C">
              <w:t>RPM Package Manager (RPM) is a package management system.</w:t>
            </w:r>
          </w:p>
        </w:tc>
      </w:tr>
      <w:tr w:rsidR="0079342C" w14:paraId="63DD9AC1" w14:textId="77777777" w:rsidTr="0079342C">
        <w:tc>
          <w:tcPr>
            <w:tcW w:w="1998" w:type="dxa"/>
          </w:tcPr>
          <w:p w14:paraId="7B264B48" w14:textId="77777777" w:rsidR="0079342C" w:rsidRDefault="0079342C" w:rsidP="0079342C">
            <w:pPr>
              <w:pStyle w:val="NoSpacing"/>
            </w:pPr>
            <w:r>
              <w:t>xBR</w:t>
            </w:r>
          </w:p>
        </w:tc>
        <w:tc>
          <w:tcPr>
            <w:tcW w:w="7218" w:type="dxa"/>
          </w:tcPr>
          <w:p w14:paraId="0722FA01" w14:textId="77777777" w:rsidR="0079342C" w:rsidRDefault="0079342C" w:rsidP="0079342C">
            <w:pPr>
              <w:pStyle w:val="NoSpacing"/>
            </w:pPr>
            <w:r w:rsidRPr="0079342C">
              <w:t>Long range RFID reader with uni- or omni-directional antennae</w:t>
            </w:r>
          </w:p>
        </w:tc>
      </w:tr>
      <w:tr w:rsidR="0079342C" w14:paraId="3DFF2092" w14:textId="77777777" w:rsidTr="0079342C">
        <w:tc>
          <w:tcPr>
            <w:tcW w:w="1998" w:type="dxa"/>
          </w:tcPr>
          <w:p w14:paraId="4786C643" w14:textId="77777777" w:rsidR="0079342C" w:rsidRDefault="0079342C" w:rsidP="0079342C">
            <w:pPr>
              <w:pStyle w:val="NoSpacing"/>
            </w:pPr>
            <w:r>
              <w:t>xBRC</w:t>
            </w:r>
          </w:p>
        </w:tc>
        <w:tc>
          <w:tcPr>
            <w:tcW w:w="7218" w:type="dxa"/>
          </w:tcPr>
          <w:p w14:paraId="1870E49D" w14:textId="77777777" w:rsidR="0079342C" w:rsidRDefault="0079342C" w:rsidP="0079342C">
            <w:pPr>
              <w:pStyle w:val="NoSpacing"/>
            </w:pPr>
            <w:r w:rsidRPr="0079342C">
              <w:t>xBand Reader Controller which manages xBRs, xTPs, and DAP devices</w:t>
            </w:r>
          </w:p>
        </w:tc>
      </w:tr>
      <w:tr w:rsidR="0079342C" w14:paraId="044F5D2E" w14:textId="77777777" w:rsidTr="0079342C">
        <w:tc>
          <w:tcPr>
            <w:tcW w:w="1998" w:type="dxa"/>
          </w:tcPr>
          <w:p w14:paraId="7F914A17" w14:textId="4B61BFE5" w:rsidR="0079342C" w:rsidRDefault="00EB5691" w:rsidP="0079342C">
            <w:pPr>
              <w:pStyle w:val="NoSpacing"/>
            </w:pPr>
            <w:ins w:id="187" w:author="Joe Ferrara" w:date="2013-04-22T18:14:00Z">
              <w:r>
                <w:lastRenderedPageBreak/>
                <w:t>xBRMS</w:t>
              </w:r>
            </w:ins>
          </w:p>
        </w:tc>
        <w:tc>
          <w:tcPr>
            <w:tcW w:w="7218" w:type="dxa"/>
          </w:tcPr>
          <w:p w14:paraId="03D45862" w14:textId="77777777" w:rsidR="0079342C" w:rsidRDefault="0079342C" w:rsidP="0079342C">
            <w:pPr>
              <w:pStyle w:val="NoSpacing"/>
            </w:pPr>
            <w:r w:rsidRPr="0079342C">
              <w:t>xBand Reader Management System code and database which stores operational data and manages xBRCs and unassigned readers</w:t>
            </w:r>
          </w:p>
        </w:tc>
      </w:tr>
      <w:tr w:rsidR="001B0E10" w14:paraId="78704DFB" w14:textId="77777777" w:rsidTr="00EC39F4">
        <w:tc>
          <w:tcPr>
            <w:tcW w:w="1998" w:type="dxa"/>
          </w:tcPr>
          <w:p w14:paraId="64D16701" w14:textId="076C8B3A" w:rsidR="001B0E10" w:rsidRDefault="001B0E10" w:rsidP="00EC39F4">
            <w:pPr>
              <w:pStyle w:val="NoSpacing"/>
            </w:pPr>
            <w:r>
              <w:t>xConnect</w:t>
            </w:r>
          </w:p>
        </w:tc>
        <w:tc>
          <w:tcPr>
            <w:tcW w:w="7218" w:type="dxa"/>
          </w:tcPr>
          <w:p w14:paraId="50697312" w14:textId="14FA37B4" w:rsidR="001B0E10" w:rsidRDefault="001B0E10" w:rsidP="00EC39F4">
            <w:pPr>
              <w:pStyle w:val="NoSpacing"/>
            </w:pPr>
            <w:r w:rsidRPr="001B0E10">
              <w:t>Code, scripts, APIs, and database schemas that comprise the unifying messaging, management, and reporting software that ties the hardware together into a coherent solution</w:t>
            </w:r>
          </w:p>
        </w:tc>
      </w:tr>
      <w:tr w:rsidR="001B0E10" w14:paraId="7DEC8069" w14:textId="77777777" w:rsidTr="00EC39F4">
        <w:tc>
          <w:tcPr>
            <w:tcW w:w="1998" w:type="dxa"/>
          </w:tcPr>
          <w:p w14:paraId="5B1179B1" w14:textId="75074376" w:rsidR="001B0E10" w:rsidRDefault="001B0E10" w:rsidP="00EC39F4">
            <w:pPr>
              <w:pStyle w:val="NoSpacing"/>
            </w:pPr>
            <w:r>
              <w:t>xTP</w:t>
            </w:r>
          </w:p>
        </w:tc>
        <w:tc>
          <w:tcPr>
            <w:tcW w:w="7218" w:type="dxa"/>
          </w:tcPr>
          <w:p w14:paraId="4876501F" w14:textId="103B7E6E" w:rsidR="001B0E10" w:rsidRDefault="0079342C" w:rsidP="00EC39F4">
            <w:pPr>
              <w:pStyle w:val="NoSpacing"/>
            </w:pPr>
            <w:r w:rsidRPr="0079342C">
              <w:t>Experience TouchPoint, a Disney-themed short range RFID reader or “tap” device</w:t>
            </w:r>
          </w:p>
        </w:tc>
      </w:tr>
      <w:tr w:rsidR="0079342C" w14:paraId="06834FFD" w14:textId="77777777" w:rsidTr="0079342C">
        <w:tc>
          <w:tcPr>
            <w:tcW w:w="1998" w:type="dxa"/>
          </w:tcPr>
          <w:p w14:paraId="2FC0DC08" w14:textId="77777777" w:rsidR="0079342C" w:rsidRDefault="0079342C" w:rsidP="0079342C">
            <w:pPr>
              <w:pStyle w:val="NoSpacing"/>
            </w:pPr>
            <w:r>
              <w:t>xTPE (xFPE)</w:t>
            </w:r>
          </w:p>
        </w:tc>
        <w:tc>
          <w:tcPr>
            <w:tcW w:w="7218" w:type="dxa"/>
          </w:tcPr>
          <w:p w14:paraId="14C5E232" w14:textId="77777777" w:rsidR="0079342C" w:rsidRDefault="0079342C" w:rsidP="0079342C">
            <w:pPr>
              <w:pStyle w:val="NoSpacing"/>
            </w:pPr>
            <w:r>
              <w:t>Internal box (black color) in reader containing reader’s circuit boards</w:t>
            </w:r>
          </w:p>
        </w:tc>
      </w:tr>
      <w:tr w:rsidR="001B0E10" w14:paraId="35200FA4" w14:textId="77777777" w:rsidTr="00EC39F4">
        <w:tc>
          <w:tcPr>
            <w:tcW w:w="1998" w:type="dxa"/>
          </w:tcPr>
          <w:p w14:paraId="20C1D5CF" w14:textId="2A04D76D" w:rsidR="001B0E10" w:rsidRDefault="001B0E10" w:rsidP="00EC39F4">
            <w:pPr>
              <w:pStyle w:val="NoSpacing"/>
            </w:pPr>
            <w:r>
              <w:t>xTPra</w:t>
            </w:r>
          </w:p>
        </w:tc>
        <w:tc>
          <w:tcPr>
            <w:tcW w:w="7218" w:type="dxa"/>
          </w:tcPr>
          <w:p w14:paraId="47341BEC" w14:textId="16220EDC" w:rsidR="001B0E10" w:rsidRPr="001B0E10" w:rsidRDefault="001B0E10" w:rsidP="00EC39F4">
            <w:pPr>
              <w:pStyle w:val="NoSpacing"/>
            </w:pPr>
            <w:r>
              <w:t>Remote access touch point</w:t>
            </w:r>
          </w:p>
        </w:tc>
      </w:tr>
      <w:tr w:rsidR="001B0E10" w14:paraId="4F821514" w14:textId="77777777" w:rsidTr="00EC39F4">
        <w:tc>
          <w:tcPr>
            <w:tcW w:w="1998" w:type="dxa"/>
          </w:tcPr>
          <w:p w14:paraId="2F314B30" w14:textId="4C6F90A8" w:rsidR="001B0E10" w:rsidRDefault="001B0E10" w:rsidP="00EC39F4">
            <w:pPr>
              <w:pStyle w:val="NoSpacing"/>
            </w:pPr>
            <w:r>
              <w:t>xTPrs</w:t>
            </w:r>
          </w:p>
        </w:tc>
        <w:tc>
          <w:tcPr>
            <w:tcW w:w="7218" w:type="dxa"/>
          </w:tcPr>
          <w:p w14:paraId="111E391F" w14:textId="6F752A2C" w:rsidR="001B0E10" w:rsidRDefault="001B0E10" w:rsidP="00EC39F4">
            <w:pPr>
              <w:pStyle w:val="NoSpacing"/>
            </w:pPr>
            <w:r>
              <w:t>Remote sensor touch point</w:t>
            </w:r>
          </w:p>
        </w:tc>
      </w:tr>
    </w:tbl>
    <w:p w14:paraId="351E2B7B" w14:textId="4B0A9DDD" w:rsidR="007B0B8F" w:rsidRDefault="007B0B8F" w:rsidP="007B0B8F">
      <w:pPr>
        <w:pStyle w:val="Heading2"/>
        <w:numPr>
          <w:ilvl w:val="0"/>
          <w:numId w:val="0"/>
        </w:numPr>
        <w:ind w:left="720"/>
      </w:pPr>
    </w:p>
    <w:p w14:paraId="715704A5" w14:textId="77777777" w:rsidR="007B0B8F" w:rsidRDefault="007B0B8F">
      <w:pPr>
        <w:spacing w:after="0" w:line="240" w:lineRule="auto"/>
        <w:rPr>
          <w:rFonts w:eastAsia="Times New Roman"/>
          <w:b/>
          <w:iCs/>
          <w:kern w:val="32"/>
          <w:sz w:val="28"/>
          <w:szCs w:val="28"/>
        </w:rPr>
      </w:pPr>
      <w:r>
        <w:br w:type="page"/>
      </w:r>
    </w:p>
    <w:p w14:paraId="3C572F3D" w14:textId="16FF6F29" w:rsidR="0040176C" w:rsidRDefault="0040176C" w:rsidP="00750398">
      <w:pPr>
        <w:pStyle w:val="Heading2"/>
      </w:pPr>
      <w:bookmarkStart w:id="188" w:name="_Toc229655551"/>
      <w:r>
        <w:lastRenderedPageBreak/>
        <w:t>Scope</w:t>
      </w:r>
      <w:bookmarkEnd w:id="188"/>
    </w:p>
    <w:p w14:paraId="78955524" w14:textId="2361E2F8" w:rsidR="0040176C" w:rsidRPr="00206274" w:rsidRDefault="0040176C" w:rsidP="0040176C">
      <w:pPr>
        <w:pStyle w:val="H2Body"/>
      </w:pPr>
      <w:r>
        <w:t xml:space="preserve">The xTP reader is tested in isolation from the end-to-end xConnect system. Focus is given to manual and </w:t>
      </w:r>
      <w:r w:rsidRPr="00206274">
        <w:t xml:space="preserve">automated test cases directly exercising the </w:t>
      </w:r>
      <w:r>
        <w:t xml:space="preserve">API for each </w:t>
      </w:r>
      <w:r w:rsidRPr="00206274">
        <w:t xml:space="preserve">reader’s </w:t>
      </w:r>
      <w:r>
        <w:t xml:space="preserve">RFID </w:t>
      </w:r>
      <w:r w:rsidRPr="00206274">
        <w:t>and biometric features</w:t>
      </w:r>
      <w:r>
        <w:t>. An xBRC is used for testing some API</w:t>
      </w:r>
      <w:r w:rsidR="0003163C">
        <w:t>s</w:t>
      </w:r>
      <w:r>
        <w:t xml:space="preserve"> that depend on an xBRC being present.</w:t>
      </w:r>
    </w:p>
    <w:p w14:paraId="77BC1857" w14:textId="68D98562" w:rsidR="0040176C" w:rsidRDefault="0040176C" w:rsidP="00750398">
      <w:pPr>
        <w:ind w:left="450"/>
      </w:pPr>
      <w:r w:rsidRPr="00206274">
        <w:t>In conjunction with the</w:t>
      </w:r>
      <w:r w:rsidR="00550680">
        <w:t xml:space="preserve"> </w:t>
      </w:r>
      <w:r>
        <w:t>team</w:t>
      </w:r>
      <w:r w:rsidR="00550680">
        <w:t xml:space="preserve"> </w:t>
      </w:r>
      <w:r w:rsidR="00EA7AA5">
        <w:t>responsible</w:t>
      </w:r>
      <w:r w:rsidR="00550680">
        <w:t xml:space="preserve"> for other xConnect software</w:t>
      </w:r>
      <w:r>
        <w:t>, end to end testing is performed with a focus on monitoring the performance and reliability of hardware xTP readers. There are several test environments defined which are used to run end-to-end tests.</w:t>
      </w:r>
    </w:p>
    <w:p w14:paraId="163EDEA4" w14:textId="67C615DF" w:rsidR="0040176C" w:rsidRDefault="0040176C" w:rsidP="00750398">
      <w:pPr>
        <w:ind w:left="450"/>
      </w:pPr>
      <w:r>
        <w:t>Hardware an</w:t>
      </w:r>
      <w:r w:rsidR="00EA7AA5">
        <w:t>d software other than the xTP+</w:t>
      </w:r>
      <w:r>
        <w:t xml:space="preserve">xBio are not under test with the exception that some xTP </w:t>
      </w:r>
      <w:r w:rsidR="00422A48">
        <w:t>features</w:t>
      </w:r>
      <w:r>
        <w:t xml:space="preserve"> require testing </w:t>
      </w:r>
      <w:r w:rsidR="00EA7AA5">
        <w:t>with</w:t>
      </w:r>
      <w:r w:rsidR="00422A48">
        <w:t xml:space="preserve"> xBRC and </w:t>
      </w:r>
      <w:ins w:id="189" w:author="Joe Ferrara" w:date="2013-04-22T18:14:00Z">
        <w:r w:rsidR="00EB5691">
          <w:t>xBRMS</w:t>
        </w:r>
      </w:ins>
      <w:r w:rsidR="00EA7AA5">
        <w:t xml:space="preserve"> software</w:t>
      </w:r>
      <w:r w:rsidR="00422A48">
        <w:t>.</w:t>
      </w:r>
    </w:p>
    <w:p w14:paraId="4BD2791A" w14:textId="647CBF99" w:rsidR="00EA7AA5" w:rsidRDefault="00EA7AA5" w:rsidP="00750398">
      <w:pPr>
        <w:ind w:left="450"/>
      </w:pPr>
      <w:r>
        <w:t>Low level testing involving mechanical and electrical changes to the xTP is out of scope.</w:t>
      </w:r>
    </w:p>
    <w:p w14:paraId="757A6676" w14:textId="59184AB7" w:rsidR="0040176C" w:rsidRPr="00206274" w:rsidRDefault="0040176C" w:rsidP="00750398">
      <w:pPr>
        <w:pStyle w:val="H2Body"/>
        <w:ind w:left="1170"/>
      </w:pPr>
    </w:p>
    <w:p w14:paraId="63FF100D" w14:textId="63E48250" w:rsidR="006A1357" w:rsidRDefault="00372FB1" w:rsidP="003860E4">
      <w:pPr>
        <w:pStyle w:val="Heading2"/>
      </w:pPr>
      <w:bookmarkStart w:id="190" w:name="_Toc229655552"/>
      <w:r>
        <w:t>Background</w:t>
      </w:r>
      <w:bookmarkEnd w:id="190"/>
    </w:p>
    <w:p w14:paraId="7D4A9CB1" w14:textId="253FCA87" w:rsidR="00654A5C" w:rsidRDefault="00372FB1">
      <w:pPr>
        <w:pStyle w:val="H2Body"/>
      </w:pPr>
      <w:r>
        <w:t xml:space="preserve">The xTP reader is used </w:t>
      </w:r>
      <w:r w:rsidR="00EA7AA5">
        <w:t xml:space="preserve">in several cases including </w:t>
      </w:r>
      <w:r>
        <w:t>park entry</w:t>
      </w:r>
      <w:r w:rsidR="00EA7AA5">
        <w:t>, FastPass</w:t>
      </w:r>
      <w:r w:rsidR="00FE4065">
        <w:t>+</w:t>
      </w:r>
      <w:r w:rsidR="00EA7AA5">
        <w:t xml:space="preserve"> entitlements, sensor based reads and objects that contain multiple touch points employing remote antennas</w:t>
      </w:r>
      <w:r w:rsidR="00E92416">
        <w:t xml:space="preserve">. </w:t>
      </w:r>
      <w:r>
        <w:t>When used for park entry, the reader has a biometric reader attached via a USB connection</w:t>
      </w:r>
      <w:r w:rsidR="00E92416">
        <w:t xml:space="preserve">. </w:t>
      </w:r>
      <w:r>
        <w:t xml:space="preserve">When an adult pass holder enters, </w:t>
      </w:r>
      <w:r w:rsidR="00EA7AA5">
        <w:t>they are</w:t>
      </w:r>
      <w:r>
        <w:t xml:space="preserve"> required to tap with an RFID card or </w:t>
      </w:r>
      <w:r w:rsidR="00FE4065">
        <w:t xml:space="preserve">MagicBand </w:t>
      </w:r>
      <w:r>
        <w:t xml:space="preserve">and </w:t>
      </w:r>
      <w:r w:rsidR="0003163C">
        <w:t xml:space="preserve">are </w:t>
      </w:r>
      <w:r>
        <w:t xml:space="preserve">also </w:t>
      </w:r>
      <w:r w:rsidR="0003163C">
        <w:t xml:space="preserve">required to </w:t>
      </w:r>
      <w:r>
        <w:t>provide a fingerprint</w:t>
      </w:r>
      <w:r w:rsidR="00E92416">
        <w:t xml:space="preserve">. </w:t>
      </w:r>
      <w:r>
        <w:t xml:space="preserve">Guests who are children </w:t>
      </w:r>
      <w:r w:rsidR="00EA7AA5">
        <w:t xml:space="preserve">(under 10) </w:t>
      </w:r>
      <w:r>
        <w:t xml:space="preserve">do not need to provide a </w:t>
      </w:r>
      <w:r w:rsidR="00422A48">
        <w:t>fingerprint</w:t>
      </w:r>
      <w:r>
        <w:t>.</w:t>
      </w:r>
    </w:p>
    <w:p w14:paraId="77B665F0" w14:textId="7A9B3C0B" w:rsidR="00654A5C" w:rsidRPr="00030D36" w:rsidRDefault="00654A5C" w:rsidP="00654A5C">
      <w:pPr>
        <w:pStyle w:val="Body1"/>
        <w:rPr>
          <w:b/>
        </w:rPr>
      </w:pPr>
      <w:r w:rsidRPr="00030D36">
        <w:rPr>
          <w:b/>
        </w:rPr>
        <w:t>TouchPoint (Short Range Reader)</w:t>
      </w:r>
    </w:p>
    <w:p w14:paraId="2B71A5FE" w14:textId="77777777" w:rsidR="00654A5C" w:rsidRDefault="00654A5C" w:rsidP="00654A5C">
      <w:pPr>
        <w:pStyle w:val="BodyTextIndent"/>
        <w:ind w:left="720"/>
      </w:pPr>
      <w:r w:rsidRPr="00CF75F2">
        <w:rPr>
          <w:noProof/>
          <w:u w:val="single"/>
        </w:rPr>
        <w:drawing>
          <wp:anchor distT="0" distB="0" distL="114300" distR="114300" simplePos="0" relativeHeight="251659264" behindDoc="0" locked="0" layoutInCell="1" allowOverlap="1" wp14:anchorId="5F0EC3F2" wp14:editId="547FF7F9">
            <wp:simplePos x="0" y="0"/>
            <wp:positionH relativeFrom="column">
              <wp:posOffset>-304800</wp:posOffset>
            </wp:positionH>
            <wp:positionV relativeFrom="paragraph">
              <wp:posOffset>133350</wp:posOffset>
            </wp:positionV>
            <wp:extent cx="2905125" cy="1762760"/>
            <wp:effectExtent l="0" t="0" r="952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5125" cy="1762760"/>
                    </a:xfrm>
                    <a:prstGeom prst="rect">
                      <a:avLst/>
                    </a:prstGeom>
                    <a:noFill/>
                  </pic:spPr>
                </pic:pic>
              </a:graphicData>
            </a:graphic>
            <wp14:sizeRelH relativeFrom="page">
              <wp14:pctWidth>0</wp14:pctWidth>
            </wp14:sizeRelH>
            <wp14:sizeRelV relativeFrom="page">
              <wp14:pctHeight>0</wp14:pctHeight>
            </wp14:sizeRelV>
          </wp:anchor>
        </w:drawing>
      </w:r>
    </w:p>
    <w:p w14:paraId="41F9DA37" w14:textId="77777777" w:rsidR="00654A5C" w:rsidRPr="00030D36" w:rsidRDefault="00654A5C" w:rsidP="00654A5C">
      <w:pPr>
        <w:pStyle w:val="Body1"/>
        <w:rPr>
          <w:u w:val="single"/>
        </w:rPr>
      </w:pPr>
      <w:r w:rsidRPr="00030D36">
        <w:rPr>
          <w:u w:val="single"/>
        </w:rPr>
        <w:t>Composed of two components:</w:t>
      </w:r>
    </w:p>
    <w:p w14:paraId="29353AC3" w14:textId="77777777" w:rsidR="00654A5C" w:rsidRPr="002C2033" w:rsidRDefault="00654A5C" w:rsidP="00654A5C">
      <w:pPr>
        <w:pStyle w:val="Body1"/>
      </w:pPr>
      <w:r w:rsidRPr="002C2033">
        <w:t>xTP (customer-facing circular domed touch plate with LED and sound feedback to customer actions)</w:t>
      </w:r>
    </w:p>
    <w:p w14:paraId="7A1C08F4" w14:textId="77777777" w:rsidR="00654A5C" w:rsidRPr="002C2033" w:rsidRDefault="00654A5C" w:rsidP="00654A5C">
      <w:pPr>
        <w:pStyle w:val="Body1"/>
      </w:pPr>
      <w:r w:rsidRPr="002C2033">
        <w:t>xTPE (interior controlling component)</w:t>
      </w:r>
    </w:p>
    <w:p w14:paraId="209068BC" w14:textId="77777777" w:rsidR="00654A5C" w:rsidRPr="002C2033" w:rsidRDefault="00654A5C" w:rsidP="00654A5C">
      <w:pPr>
        <w:pStyle w:val="Body1"/>
      </w:pPr>
      <w:r w:rsidRPr="002C2033">
        <w:t>Ethernet connectivity &amp; Direct current required</w:t>
      </w:r>
    </w:p>
    <w:p w14:paraId="30ACFEC4" w14:textId="77777777" w:rsidR="00654A5C" w:rsidRDefault="00654A5C" w:rsidP="00372FB1">
      <w:pPr>
        <w:pStyle w:val="H2Body"/>
      </w:pPr>
    </w:p>
    <w:p w14:paraId="326A3CD8" w14:textId="77777777" w:rsidR="00654A5C" w:rsidRDefault="00654A5C" w:rsidP="00372FB1">
      <w:pPr>
        <w:pStyle w:val="H2Body"/>
      </w:pPr>
    </w:p>
    <w:p w14:paraId="63FF100F" w14:textId="7E41A94B" w:rsidR="00372FB1" w:rsidRDefault="00372FB1" w:rsidP="00372FB1">
      <w:pPr>
        <w:pStyle w:val="H2Body"/>
      </w:pPr>
      <w:r>
        <w:t xml:space="preserve">As used in the parks, the readers are associated with one or more xBRC </w:t>
      </w:r>
      <w:r w:rsidR="00422A48">
        <w:t>installations</w:t>
      </w:r>
      <w:r w:rsidR="00E92416">
        <w:t xml:space="preserve">. </w:t>
      </w:r>
      <w:r>
        <w:t xml:space="preserve">These are used to determine entitlement status for a guest by placing messages on an </w:t>
      </w:r>
      <w:r w:rsidR="00422A48">
        <w:t>Enterprise System Bus (ESB)</w:t>
      </w:r>
      <w:r w:rsidR="00E92416">
        <w:t xml:space="preserve">. </w:t>
      </w:r>
      <w:r>
        <w:t>This allows for back end systems to evaluate entitlements and track guest data for a collection of back end applications</w:t>
      </w:r>
      <w:r w:rsidR="00E92416">
        <w:t xml:space="preserve">. </w:t>
      </w:r>
      <w:r>
        <w:t xml:space="preserve">The xBRC tells the xTP reader to light up with appropriate </w:t>
      </w:r>
      <w:r w:rsidR="00422A48">
        <w:t>media in response to evaluation of entitlements or error conditions.</w:t>
      </w:r>
    </w:p>
    <w:p w14:paraId="63FF1010" w14:textId="522EBCCA" w:rsidR="00372FB1" w:rsidRDefault="00372FB1" w:rsidP="00372FB1">
      <w:pPr>
        <w:pStyle w:val="H2Body"/>
      </w:pPr>
      <w:r>
        <w:t xml:space="preserve">xTP readers, also known as </w:t>
      </w:r>
      <w:r w:rsidR="005D470D">
        <w:t>short-range</w:t>
      </w:r>
      <w:r>
        <w:t xml:space="preserve"> readers, are used for guest identification using either an RFID card or a MagicBand</w:t>
      </w:r>
      <w:r w:rsidR="00E92416">
        <w:t xml:space="preserve">. </w:t>
      </w:r>
      <w:r>
        <w:t xml:space="preserve">Models for this device are park entry, attraction </w:t>
      </w:r>
      <w:r w:rsidR="00FE4065">
        <w:t>F</w:t>
      </w:r>
      <w:r>
        <w:t>ast</w:t>
      </w:r>
      <w:r w:rsidR="00FE4065">
        <w:t>P</w:t>
      </w:r>
      <w:r>
        <w:t>ass</w:t>
      </w:r>
      <w:r w:rsidR="00FE4065">
        <w:t>+</w:t>
      </w:r>
      <w:r>
        <w:t xml:space="preserve"> lines, and in restaurants among others</w:t>
      </w:r>
      <w:r w:rsidR="00E92416">
        <w:t xml:space="preserve">. </w:t>
      </w:r>
      <w:r>
        <w:t>The readers will detect an RFID card or MagicBand from several inches away in order to read ID information</w:t>
      </w:r>
      <w:r w:rsidR="00E92416">
        <w:t xml:space="preserve">. </w:t>
      </w:r>
      <w:r>
        <w:t xml:space="preserve">For the park entry model, the xTP also includes </w:t>
      </w:r>
      <w:r w:rsidR="0003163C">
        <w:t xml:space="preserve">a </w:t>
      </w:r>
      <w:r>
        <w:t>Lumidigm biometric reader so that fingerprints can be enrolled and scanned for guests.</w:t>
      </w:r>
    </w:p>
    <w:p w14:paraId="305B683C" w14:textId="59F21743" w:rsidR="00EA7AA5" w:rsidRDefault="00EA7AA5" w:rsidP="00372FB1">
      <w:pPr>
        <w:pStyle w:val="H2Body"/>
      </w:pPr>
      <w:r>
        <w:t>Variations on the xTP have been developed. One employs a remote antennae allowing for the physical touch</w:t>
      </w:r>
      <w:r w:rsidR="00AC490D">
        <w:t xml:space="preserve"> </w:t>
      </w:r>
      <w:r>
        <w:t xml:space="preserve">point to be located away from the electronics. One use case is where a </w:t>
      </w:r>
      <w:r w:rsidR="00AC490D">
        <w:t>statue</w:t>
      </w:r>
      <w:r>
        <w:t xml:space="preserve"> could have multiple touch points and the electronics could just be in the base of the statue. A second variation, xTPrs, </w:t>
      </w:r>
      <w:r w:rsidR="00AC490D">
        <w:t>allow for use of a remote sensor rather than an RFID based trigger. For example, an xTPrs could be used where a roller coaster attraction breaks a laser beam allowing for timing data to be used for locating guests in one of the cars.</w:t>
      </w:r>
    </w:p>
    <w:p w14:paraId="63FF1011" w14:textId="77777777" w:rsidR="00372FB1" w:rsidRDefault="00372FB1" w:rsidP="00372FB1">
      <w:pPr>
        <w:pStyle w:val="H2Body"/>
      </w:pPr>
      <w:r>
        <w:t>An xTP reader is one component of the overall xConnect project</w:t>
      </w:r>
      <w:r w:rsidR="00E92416">
        <w:t xml:space="preserve">. </w:t>
      </w:r>
      <w:r>
        <w:t>Below is a diagram showing components for xConnect.</w:t>
      </w:r>
    </w:p>
    <w:p w14:paraId="63FF1012" w14:textId="00FDAD19" w:rsidR="00372FB1" w:rsidRDefault="00372FB1" w:rsidP="00372FB1">
      <w:pPr>
        <w:pStyle w:val="H2Body"/>
      </w:pPr>
    </w:p>
    <w:p w14:paraId="63FF1014" w14:textId="045D9995" w:rsidR="00372FB1" w:rsidRDefault="00372FB1" w:rsidP="00CF75F2">
      <w:pPr>
        <w:pStyle w:val="FigureCaption"/>
      </w:pPr>
      <w:r>
        <w:lastRenderedPageBreak/>
        <w:t xml:space="preserve">Figure </w:t>
      </w:r>
      <w:r w:rsidR="00422A48">
        <w:t>1- xConnect</w:t>
      </w:r>
      <w:r>
        <w:t xml:space="preserve"> components and system architecture</w:t>
      </w:r>
      <w:r w:rsidR="00EC39F4" w:rsidRPr="00CF75F2">
        <w:rPr>
          <w:noProof/>
        </w:rPr>
        <w:drawing>
          <wp:inline distT="0" distB="0" distL="0" distR="0" wp14:anchorId="51A87F8B" wp14:editId="4E264A72">
            <wp:extent cx="5943600" cy="3596640"/>
            <wp:effectExtent l="0" t="0" r="0" b="10160"/>
            <wp:docPr id="1" name="Picture 1" descr="Macintosh HD:Users:Joe:Desktop:xTP High Leve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Desktop:xTP High Level Over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63FF1016" w14:textId="58EAE173" w:rsidR="00372FB1" w:rsidRDefault="00372FB1" w:rsidP="00372FB1">
      <w:pPr>
        <w:pStyle w:val="H2Body"/>
      </w:pPr>
    </w:p>
    <w:p w14:paraId="63FF1018" w14:textId="77777777" w:rsidR="00372FB1" w:rsidRDefault="00372FB1" w:rsidP="00372FB1">
      <w:pPr>
        <w:pStyle w:val="H2Body"/>
      </w:pPr>
      <w:r>
        <w:rPr>
          <w:noProof/>
        </w:rPr>
        <w:lastRenderedPageBreak/>
        <w:drawing>
          <wp:inline distT="0" distB="0" distL="0" distR="0" wp14:anchorId="63FF11D9" wp14:editId="63FF11DA">
            <wp:extent cx="5943600" cy="4465320"/>
            <wp:effectExtent l="0" t="0" r="0" b="0"/>
            <wp:docPr id="6" name="Picture 6" descr="C:\Users\joef\Desktop\Park entry transaction model (opti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f\Desktop\Park entry transaction model (optimiz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inline>
        </w:drawing>
      </w:r>
    </w:p>
    <w:p w14:paraId="63FF1019" w14:textId="736F5D05" w:rsidR="00372FB1" w:rsidRDefault="00372FB1" w:rsidP="00372FB1">
      <w:pPr>
        <w:pStyle w:val="FigureCaption"/>
      </w:pPr>
      <w:r>
        <w:t xml:space="preserve">Figure </w:t>
      </w:r>
      <w:r w:rsidR="00EC39F4">
        <w:t>2</w:t>
      </w:r>
      <w:r w:rsidR="00AC490D">
        <w:t xml:space="preserve"> Park</w:t>
      </w:r>
      <w:r>
        <w:t xml:space="preserve"> entry model</w:t>
      </w:r>
    </w:p>
    <w:p w14:paraId="63FF101A" w14:textId="77777777" w:rsidR="00372FB1" w:rsidRDefault="00372FB1" w:rsidP="00372FB1">
      <w:pPr>
        <w:pStyle w:val="H2Body"/>
      </w:pPr>
    </w:p>
    <w:p w14:paraId="63FF101B" w14:textId="77777777" w:rsidR="002837F4" w:rsidRDefault="002837F4" w:rsidP="00494632">
      <w:pPr>
        <w:pStyle w:val="Heading2"/>
      </w:pPr>
      <w:bookmarkStart w:id="191" w:name="_Toc229655553"/>
      <w:r>
        <w:t>Assumptions and Constraints</w:t>
      </w:r>
      <w:bookmarkEnd w:id="191"/>
    </w:p>
    <w:p w14:paraId="63FF101C" w14:textId="0E26DAA1" w:rsidR="007B0B8F" w:rsidRDefault="00372FB1" w:rsidP="00372FB1">
      <w:pPr>
        <w:pStyle w:val="H2Body"/>
      </w:pPr>
      <w:r>
        <w:t>Availability of xTP hardware during the testing phase is assumed</w:t>
      </w:r>
      <w:r w:rsidR="00E92416">
        <w:t xml:space="preserve">. </w:t>
      </w:r>
      <w:r w:rsidR="005C215F">
        <w:t xml:space="preserve">Testing </w:t>
      </w:r>
      <w:r>
        <w:t>xTP on the componen</w:t>
      </w:r>
      <w:r w:rsidR="00CA2905">
        <w:t>t level requires a stand</w:t>
      </w:r>
      <w:r>
        <w:t>alone xTP accessible from a test computer</w:t>
      </w:r>
      <w:r w:rsidR="00E92416">
        <w:t xml:space="preserve">. </w:t>
      </w:r>
      <w:r>
        <w:t>Testing of the xTP connected to an xBRC requires test benches</w:t>
      </w:r>
      <w:r w:rsidR="00E92416">
        <w:t xml:space="preserve">. </w:t>
      </w:r>
      <w:r>
        <w:t>Manual tests can be run when connected to the environments</w:t>
      </w:r>
      <w:r w:rsidR="00E92416">
        <w:t xml:space="preserve">. </w:t>
      </w:r>
      <w:r>
        <w:t xml:space="preserve">The load tests run by the </w:t>
      </w:r>
      <w:r w:rsidR="00CC0670">
        <w:t xml:space="preserve">xConnect </w:t>
      </w:r>
      <w:r>
        <w:t>team also exercise the xTP software.</w:t>
      </w:r>
      <w:r w:rsidR="00422A48">
        <w:br/>
      </w:r>
    </w:p>
    <w:p w14:paraId="039E0E0F" w14:textId="77777777" w:rsidR="007B0B8F" w:rsidRDefault="007B0B8F">
      <w:pPr>
        <w:spacing w:after="0" w:line="240" w:lineRule="auto"/>
      </w:pPr>
      <w:r>
        <w:br w:type="page"/>
      </w:r>
    </w:p>
    <w:p w14:paraId="63FF1049" w14:textId="4CFCD82A" w:rsidR="00206274" w:rsidRDefault="00372FB1" w:rsidP="00750398">
      <w:pPr>
        <w:pStyle w:val="Heading2"/>
      </w:pPr>
      <w:bookmarkStart w:id="192" w:name="_Toc229655554"/>
      <w:r>
        <w:lastRenderedPageBreak/>
        <w:t>Reference</w:t>
      </w:r>
      <w:bookmarkEnd w:id="192"/>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48"/>
        <w:gridCol w:w="4968"/>
      </w:tblGrid>
      <w:tr w:rsidR="00206274" w14:paraId="63FF104C" w14:textId="77777777" w:rsidTr="00CA2905">
        <w:trPr>
          <w:tblHeader/>
        </w:trPr>
        <w:tc>
          <w:tcPr>
            <w:tcW w:w="4248" w:type="dxa"/>
            <w:shd w:val="clear" w:color="auto" w:fill="B8CCE4" w:themeFill="accent1" w:themeFillTint="66"/>
          </w:tcPr>
          <w:p w14:paraId="63FF104A" w14:textId="77777777" w:rsidR="00206274" w:rsidRPr="00A0472D" w:rsidRDefault="00206274" w:rsidP="00206274">
            <w:pPr>
              <w:rPr>
                <w:b/>
              </w:rPr>
            </w:pPr>
            <w:r>
              <w:rPr>
                <w:b/>
              </w:rPr>
              <w:t>Title</w:t>
            </w:r>
          </w:p>
        </w:tc>
        <w:tc>
          <w:tcPr>
            <w:tcW w:w="4968" w:type="dxa"/>
            <w:shd w:val="clear" w:color="auto" w:fill="B8CCE4" w:themeFill="accent1" w:themeFillTint="66"/>
          </w:tcPr>
          <w:p w14:paraId="63FF104B" w14:textId="77777777" w:rsidR="00206274" w:rsidRPr="00A0472D" w:rsidRDefault="00206274" w:rsidP="00206274">
            <w:pPr>
              <w:rPr>
                <w:b/>
              </w:rPr>
            </w:pPr>
            <w:r>
              <w:rPr>
                <w:b/>
              </w:rPr>
              <w:t>Relationship</w:t>
            </w:r>
          </w:p>
        </w:tc>
      </w:tr>
      <w:tr w:rsidR="00206274" w14:paraId="63FF104F" w14:textId="77777777" w:rsidTr="00206274">
        <w:tc>
          <w:tcPr>
            <w:tcW w:w="4248" w:type="dxa"/>
          </w:tcPr>
          <w:p w14:paraId="63FF104D" w14:textId="77777777" w:rsidR="00206274" w:rsidRDefault="00206274" w:rsidP="003F6727">
            <w:r>
              <w:t>xTP Test Cases – API.xlsx</w:t>
            </w:r>
          </w:p>
        </w:tc>
        <w:tc>
          <w:tcPr>
            <w:tcW w:w="4968" w:type="dxa"/>
          </w:tcPr>
          <w:p w14:paraId="63FF104E" w14:textId="77777777" w:rsidR="00206274" w:rsidRDefault="00206274" w:rsidP="003F6727">
            <w:r>
              <w:t>Documents test cases for xTP</w:t>
            </w:r>
          </w:p>
        </w:tc>
      </w:tr>
      <w:tr w:rsidR="00206274" w14:paraId="63FF1052" w14:textId="77777777" w:rsidTr="00206274">
        <w:tc>
          <w:tcPr>
            <w:tcW w:w="4248" w:type="dxa"/>
          </w:tcPr>
          <w:p w14:paraId="63FF1050" w14:textId="3D8FA17E" w:rsidR="00206274" w:rsidRDefault="00080186" w:rsidP="00CA2905">
            <w:r w:rsidRPr="00080186">
              <w:t>900-026 xTP Interface Control Document.pdf</w:t>
            </w:r>
          </w:p>
        </w:tc>
        <w:tc>
          <w:tcPr>
            <w:tcW w:w="4968" w:type="dxa"/>
          </w:tcPr>
          <w:p w14:paraId="63FF1051" w14:textId="77777777" w:rsidR="00206274" w:rsidRDefault="00206274" w:rsidP="003F6727">
            <w:r>
              <w:t>Documents interface between xTP and xBRC</w:t>
            </w:r>
          </w:p>
        </w:tc>
      </w:tr>
      <w:tr w:rsidR="00080186" w14:paraId="55489509" w14:textId="77777777" w:rsidTr="00206274">
        <w:tc>
          <w:tcPr>
            <w:tcW w:w="4248" w:type="dxa"/>
          </w:tcPr>
          <w:p w14:paraId="743FB027" w14:textId="6D2DF104" w:rsidR="00080186" w:rsidRPr="00080186" w:rsidRDefault="00080186" w:rsidP="00CA2905">
            <w:r w:rsidRPr="00080186">
              <w:t>900-0149 xTP Configuration File Description.pdf</w:t>
            </w:r>
          </w:p>
        </w:tc>
        <w:tc>
          <w:tcPr>
            <w:tcW w:w="4968" w:type="dxa"/>
          </w:tcPr>
          <w:p w14:paraId="4A55B689" w14:textId="6430EAC8" w:rsidR="00080186" w:rsidRDefault="00080186" w:rsidP="003F6727">
            <w:r>
              <w:t>Documents configuration file settings.</w:t>
            </w:r>
          </w:p>
        </w:tc>
      </w:tr>
      <w:tr w:rsidR="00206274" w14:paraId="63FF1058" w14:textId="77777777" w:rsidTr="00206274">
        <w:tc>
          <w:tcPr>
            <w:tcW w:w="4248" w:type="dxa"/>
          </w:tcPr>
          <w:p w14:paraId="63FF1056" w14:textId="3541F85C" w:rsidR="00206274" w:rsidRDefault="006B70A1" w:rsidP="003F6727">
            <w:r w:rsidRPr="006B70A1">
              <w:t>900-0058 xBRC Interface Control Document.docx</w:t>
            </w:r>
          </w:p>
        </w:tc>
        <w:tc>
          <w:tcPr>
            <w:tcW w:w="4968" w:type="dxa"/>
          </w:tcPr>
          <w:p w14:paraId="63FF1057" w14:textId="77777777" w:rsidR="00206274" w:rsidRDefault="00206274" w:rsidP="003F6727">
            <w:r>
              <w:t>Documents API for the xBRC</w:t>
            </w:r>
          </w:p>
        </w:tc>
      </w:tr>
      <w:tr w:rsidR="00206274" w14:paraId="63FF105B" w14:textId="77777777" w:rsidTr="00206274">
        <w:tc>
          <w:tcPr>
            <w:tcW w:w="4248" w:type="dxa"/>
          </w:tcPr>
          <w:p w14:paraId="63FF1059" w14:textId="3EE1ADED" w:rsidR="00206274" w:rsidRDefault="006B70A1" w:rsidP="003F6727">
            <w:r w:rsidRPr="006B70A1">
              <w:t>900-0067 xConnect Test Plan.docx</w:t>
            </w:r>
          </w:p>
        </w:tc>
        <w:tc>
          <w:tcPr>
            <w:tcW w:w="4968" w:type="dxa"/>
          </w:tcPr>
          <w:p w14:paraId="63FF105A" w14:textId="5F7E81CC" w:rsidR="00206274" w:rsidRDefault="00206274">
            <w:r>
              <w:t xml:space="preserve">Test Plan for </w:t>
            </w:r>
            <w:r w:rsidR="0004272B">
              <w:t xml:space="preserve">xConnect </w:t>
            </w:r>
            <w:r>
              <w:t>software modules</w:t>
            </w:r>
          </w:p>
        </w:tc>
      </w:tr>
      <w:tr w:rsidR="00206274" w14:paraId="63FF105E" w14:textId="77777777" w:rsidTr="00206274">
        <w:tc>
          <w:tcPr>
            <w:tcW w:w="4248" w:type="dxa"/>
          </w:tcPr>
          <w:p w14:paraId="63FF105C" w14:textId="72DA2207" w:rsidR="00206274" w:rsidRDefault="006B70A1" w:rsidP="003F6727">
            <w:r w:rsidRPr="006B70A1">
              <w:t>900-0071 xBRC Test Plan.docx</w:t>
            </w:r>
          </w:p>
        </w:tc>
        <w:tc>
          <w:tcPr>
            <w:tcW w:w="4968" w:type="dxa"/>
          </w:tcPr>
          <w:p w14:paraId="63FF105D" w14:textId="77A3A238" w:rsidR="00206274" w:rsidRDefault="00206274" w:rsidP="00CA2905">
            <w:r>
              <w:t xml:space="preserve">Test </w:t>
            </w:r>
            <w:r w:rsidR="00CA2905">
              <w:t>P</w:t>
            </w:r>
            <w:r>
              <w:t>lan for xBRC</w:t>
            </w:r>
          </w:p>
        </w:tc>
      </w:tr>
      <w:tr w:rsidR="00206274" w14:paraId="63FF1061" w14:textId="77777777" w:rsidTr="00206274">
        <w:tc>
          <w:tcPr>
            <w:tcW w:w="4248" w:type="dxa"/>
          </w:tcPr>
          <w:p w14:paraId="63FF105F" w14:textId="77777777" w:rsidR="00206274" w:rsidRDefault="00206274" w:rsidP="003F6727">
            <w:r w:rsidRPr="00821101">
              <w:t>Synapse – WDW - Lumidigm.specs.v0.4.pptx</w:t>
            </w:r>
          </w:p>
        </w:tc>
        <w:tc>
          <w:tcPr>
            <w:tcW w:w="4968" w:type="dxa"/>
          </w:tcPr>
          <w:p w14:paraId="63FF1060" w14:textId="1961FEF3" w:rsidR="00206274" w:rsidRDefault="00206274" w:rsidP="003F6727">
            <w:r>
              <w:t xml:space="preserve">Details </w:t>
            </w:r>
            <w:r w:rsidR="008C12A0">
              <w:t>for Lumidigm</w:t>
            </w:r>
            <w:r>
              <w:t xml:space="preserve"> biometric reader</w:t>
            </w:r>
          </w:p>
        </w:tc>
      </w:tr>
      <w:tr w:rsidR="001969F4" w14:paraId="57544A24" w14:textId="77777777" w:rsidTr="00206274">
        <w:trPr>
          <w:ins w:id="193" w:author="Joe Ferrara" w:date="2013-05-08T14:29:00Z"/>
        </w:trPr>
        <w:tc>
          <w:tcPr>
            <w:tcW w:w="4248" w:type="dxa"/>
          </w:tcPr>
          <w:p w14:paraId="4D256A20" w14:textId="57AD35BF" w:rsidR="001969F4" w:rsidRPr="005A6ABF" w:rsidRDefault="001969F4" w:rsidP="003F6727">
            <w:pPr>
              <w:rPr>
                <w:ins w:id="194" w:author="Joe Ferrara" w:date="2013-05-08T14:29:00Z"/>
                <w:highlight w:val="yellow"/>
              </w:rPr>
            </w:pPr>
            <w:ins w:id="195" w:author="Joe Ferrara" w:date="2013-05-08T14:29:00Z">
              <w:r w:rsidRPr="005A6ABF">
                <w:rPr>
                  <w:highlight w:val="yellow"/>
                </w:rPr>
                <w:t>xTP Build 2.5.7 Release Notes.pdf</w:t>
              </w:r>
            </w:ins>
          </w:p>
        </w:tc>
        <w:tc>
          <w:tcPr>
            <w:tcW w:w="4968" w:type="dxa"/>
          </w:tcPr>
          <w:p w14:paraId="2F652BF6" w14:textId="2AF3C518" w:rsidR="001969F4" w:rsidRPr="005A6ABF" w:rsidRDefault="001969F4" w:rsidP="003F6727">
            <w:pPr>
              <w:rPr>
                <w:ins w:id="196" w:author="Joe Ferrara" w:date="2013-05-08T14:29:00Z"/>
                <w:highlight w:val="yellow"/>
              </w:rPr>
            </w:pPr>
            <w:ins w:id="197" w:author="Joe Ferrara" w:date="2013-05-08T14:29:00Z">
              <w:r w:rsidRPr="005A6ABF">
                <w:rPr>
                  <w:highlight w:val="yellow"/>
                </w:rPr>
                <w:t>&lt;Mark: Please Insert document here&gt;</w:t>
              </w:r>
            </w:ins>
          </w:p>
        </w:tc>
      </w:tr>
    </w:tbl>
    <w:p w14:paraId="63FF1062" w14:textId="77777777" w:rsidR="00206274" w:rsidRPr="00206274" w:rsidRDefault="00206274" w:rsidP="00206274">
      <w:pPr>
        <w:pStyle w:val="H2Body"/>
      </w:pPr>
    </w:p>
    <w:p w14:paraId="63FF1063" w14:textId="77777777" w:rsidR="00372FB1" w:rsidRDefault="00372FB1" w:rsidP="00372FB1">
      <w:pPr>
        <w:pStyle w:val="Heading2"/>
      </w:pPr>
      <w:bookmarkStart w:id="198" w:name="_Toc229655555"/>
      <w:r>
        <w:t>Software Version</w:t>
      </w:r>
      <w:bookmarkEnd w:id="198"/>
    </w:p>
    <w:p w14:paraId="63FF1064" w14:textId="0A880C72" w:rsidR="00206274" w:rsidRDefault="00206274" w:rsidP="00206274">
      <w:pPr>
        <w:pStyle w:val="H2Body"/>
        <w:rPr>
          <w:ins w:id="199" w:author="Joe Ferrara" w:date="2013-05-08T14:23:00Z"/>
        </w:rPr>
      </w:pPr>
      <w:r>
        <w:t>This document applies to or involves subject matter that requires or is optimized for the following version of software.</w:t>
      </w:r>
      <w:ins w:id="200" w:author="Joe Ferrara" w:date="2013-05-02T13:46:00Z">
        <w:r w:rsidR="006F222A">
          <w:t xml:space="preserve"> Details about changes introduced for earlier versions are documented in the xTP ICD. The park only has V2 versions of the xTP installed.</w:t>
        </w:r>
      </w:ins>
      <w:ins w:id="201" w:author="Joe Ferrara" w:date="2013-05-08T14:23:00Z">
        <w:r w:rsidR="001969F4">
          <w:t xml:space="preserve"> </w:t>
        </w:r>
      </w:ins>
      <w:ins w:id="202" w:author="Joe Ferrara" w:date="2013-05-08T14:30:00Z">
        <w:r w:rsidR="00411FBC">
          <w:t xml:space="preserve">The primary differences between the V1 (Engineering Proof of Concept) device and the current V2 device is that the new version has an improved </w:t>
        </w:r>
      </w:ins>
      <w:ins w:id="203" w:author="Joe Ferrara" w:date="2013-05-08T14:31:00Z">
        <w:r w:rsidR="00411FBC">
          <w:t>antennae</w:t>
        </w:r>
      </w:ins>
      <w:ins w:id="204" w:author="Joe Ferrara" w:date="2013-05-08T14:30:00Z">
        <w:r w:rsidR="00411FBC">
          <w:t xml:space="preserve"> </w:t>
        </w:r>
      </w:ins>
      <w:ins w:id="205" w:author="Joe Ferrara" w:date="2013-05-08T14:31:00Z">
        <w:r w:rsidR="00411FBC">
          <w:t>and features faceplate and reader surface that can be scripted to light up using LED arrays.</w:t>
        </w:r>
      </w:ins>
    </w:p>
    <w:p w14:paraId="08A31AED" w14:textId="13D22E4F" w:rsidR="001969F4" w:rsidRDefault="001969F4" w:rsidP="005A6ABF">
      <w:pPr>
        <w:pStyle w:val="H2Body"/>
        <w:ind w:left="0"/>
      </w:pPr>
      <w:ins w:id="206" w:author="Joe Ferrara" w:date="2013-05-08T14:28:00Z">
        <w:r>
          <w:t xml:space="preserve"> </w:t>
        </w:r>
      </w:ins>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28"/>
        <w:gridCol w:w="1350"/>
        <w:gridCol w:w="5238"/>
      </w:tblGrid>
      <w:tr w:rsidR="00206274" w14:paraId="63FF1068" w14:textId="77777777" w:rsidTr="000C6A06">
        <w:tc>
          <w:tcPr>
            <w:tcW w:w="2628" w:type="dxa"/>
            <w:shd w:val="clear" w:color="auto" w:fill="7F7F7F" w:themeFill="text1" w:themeFillTint="80"/>
          </w:tcPr>
          <w:p w14:paraId="63FF1065" w14:textId="77777777" w:rsidR="00206274" w:rsidRPr="00A0472D" w:rsidRDefault="00206274" w:rsidP="00206274">
            <w:pPr>
              <w:rPr>
                <w:b/>
              </w:rPr>
            </w:pPr>
            <w:r>
              <w:rPr>
                <w:b/>
              </w:rPr>
              <w:t>Software</w:t>
            </w:r>
          </w:p>
        </w:tc>
        <w:tc>
          <w:tcPr>
            <w:tcW w:w="1350" w:type="dxa"/>
            <w:shd w:val="clear" w:color="auto" w:fill="7F7F7F" w:themeFill="text1" w:themeFillTint="80"/>
          </w:tcPr>
          <w:p w14:paraId="63FF1066" w14:textId="77777777" w:rsidR="00206274" w:rsidRPr="00A0472D" w:rsidRDefault="00206274" w:rsidP="00206274">
            <w:pPr>
              <w:rPr>
                <w:b/>
              </w:rPr>
            </w:pPr>
            <w:r>
              <w:rPr>
                <w:b/>
              </w:rPr>
              <w:t>Version</w:t>
            </w:r>
          </w:p>
        </w:tc>
        <w:tc>
          <w:tcPr>
            <w:tcW w:w="5238" w:type="dxa"/>
            <w:shd w:val="clear" w:color="auto" w:fill="7F7F7F" w:themeFill="text1" w:themeFillTint="80"/>
          </w:tcPr>
          <w:p w14:paraId="63FF1067" w14:textId="77777777" w:rsidR="00206274" w:rsidRPr="00A0472D" w:rsidRDefault="00206274" w:rsidP="00206274">
            <w:pPr>
              <w:rPr>
                <w:b/>
              </w:rPr>
            </w:pPr>
            <w:r>
              <w:rPr>
                <w:b/>
              </w:rPr>
              <w:t>Notes</w:t>
            </w:r>
          </w:p>
        </w:tc>
      </w:tr>
      <w:tr w:rsidR="00206274" w14:paraId="63FF106C" w14:textId="77777777" w:rsidTr="00206274">
        <w:tc>
          <w:tcPr>
            <w:tcW w:w="2628" w:type="dxa"/>
          </w:tcPr>
          <w:p w14:paraId="63FF1069" w14:textId="0D24C968" w:rsidR="00206274" w:rsidRDefault="008C12A0" w:rsidP="003F6727">
            <w:r>
              <w:lastRenderedPageBreak/>
              <w:t>Reader</w:t>
            </w:r>
          </w:p>
        </w:tc>
        <w:tc>
          <w:tcPr>
            <w:tcW w:w="1350" w:type="dxa"/>
          </w:tcPr>
          <w:p w14:paraId="63FF106A" w14:textId="2C3F1909" w:rsidR="00206274" w:rsidRDefault="005D5839">
            <w:r>
              <w:t>2.</w:t>
            </w:r>
            <w:r w:rsidR="008C12A0">
              <w:t>5</w:t>
            </w:r>
            <w:r>
              <w:t>.</w:t>
            </w:r>
            <w:r w:rsidR="00656252">
              <w:t>7</w:t>
            </w:r>
          </w:p>
        </w:tc>
        <w:tc>
          <w:tcPr>
            <w:tcW w:w="5238" w:type="dxa"/>
          </w:tcPr>
          <w:p w14:paraId="63FF106B" w14:textId="77777777" w:rsidR="00206274" w:rsidRDefault="00206274" w:rsidP="003F6727">
            <w:r>
              <w:t>Software internal to xTP</w:t>
            </w:r>
          </w:p>
        </w:tc>
      </w:tr>
    </w:tbl>
    <w:p w14:paraId="64BEBB80" w14:textId="0B6F8640" w:rsidR="00530D31" w:rsidRDefault="00530D31" w:rsidP="00856B7C">
      <w:pPr>
        <w:pStyle w:val="Heading2"/>
        <w:numPr>
          <w:ilvl w:val="0"/>
          <w:numId w:val="0"/>
        </w:numPr>
        <w:rPr>
          <w:ins w:id="207" w:author="Mark Mecham" w:date="2013-04-24T14:27:00Z"/>
        </w:rPr>
      </w:pPr>
    </w:p>
    <w:p w14:paraId="63FF106D" w14:textId="77777777" w:rsidR="00372FB1" w:rsidRDefault="00372FB1" w:rsidP="00372FB1">
      <w:pPr>
        <w:pStyle w:val="Heading2"/>
      </w:pPr>
      <w:bookmarkStart w:id="208" w:name="_Toc229655556"/>
      <w:r>
        <w:t>Contacts</w:t>
      </w:r>
      <w:bookmarkEnd w:id="208"/>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78"/>
        <w:gridCol w:w="1800"/>
        <w:gridCol w:w="5238"/>
      </w:tblGrid>
      <w:tr w:rsidR="00206274" w14:paraId="63FF1071" w14:textId="77777777" w:rsidTr="00A84659">
        <w:tc>
          <w:tcPr>
            <w:tcW w:w="2178" w:type="dxa"/>
            <w:shd w:val="clear" w:color="auto" w:fill="7F7F7F" w:themeFill="text1" w:themeFillTint="80"/>
          </w:tcPr>
          <w:p w14:paraId="63FF106E" w14:textId="77777777" w:rsidR="00206274" w:rsidRPr="00A0472D" w:rsidRDefault="00206274" w:rsidP="003F6727">
            <w:pPr>
              <w:rPr>
                <w:b/>
              </w:rPr>
            </w:pPr>
            <w:r>
              <w:rPr>
                <w:b/>
              </w:rPr>
              <w:t>Role</w:t>
            </w:r>
          </w:p>
        </w:tc>
        <w:tc>
          <w:tcPr>
            <w:tcW w:w="1800" w:type="dxa"/>
            <w:shd w:val="clear" w:color="auto" w:fill="7F7F7F" w:themeFill="text1" w:themeFillTint="80"/>
          </w:tcPr>
          <w:p w14:paraId="63FF106F" w14:textId="77777777" w:rsidR="00206274" w:rsidRPr="00A0472D" w:rsidRDefault="00206274" w:rsidP="003F6727">
            <w:pPr>
              <w:rPr>
                <w:b/>
              </w:rPr>
            </w:pPr>
            <w:r>
              <w:rPr>
                <w:b/>
              </w:rPr>
              <w:t>Name</w:t>
            </w:r>
          </w:p>
        </w:tc>
        <w:tc>
          <w:tcPr>
            <w:tcW w:w="5238" w:type="dxa"/>
            <w:shd w:val="clear" w:color="auto" w:fill="7F7F7F" w:themeFill="text1" w:themeFillTint="80"/>
          </w:tcPr>
          <w:p w14:paraId="63FF1070" w14:textId="77777777" w:rsidR="00206274" w:rsidRPr="00A0472D" w:rsidRDefault="00206274" w:rsidP="003F6727">
            <w:pPr>
              <w:rPr>
                <w:b/>
              </w:rPr>
            </w:pPr>
            <w:r>
              <w:rPr>
                <w:b/>
              </w:rPr>
              <w:t>Email</w:t>
            </w:r>
          </w:p>
        </w:tc>
      </w:tr>
      <w:tr w:rsidR="00206274" w14:paraId="63FF1075" w14:textId="77777777" w:rsidTr="00206274">
        <w:tc>
          <w:tcPr>
            <w:tcW w:w="2178" w:type="dxa"/>
          </w:tcPr>
          <w:p w14:paraId="63FF1072" w14:textId="77777777" w:rsidR="00206274" w:rsidRDefault="00206274" w:rsidP="003F6727">
            <w:r>
              <w:t>SDET</w:t>
            </w:r>
          </w:p>
        </w:tc>
        <w:tc>
          <w:tcPr>
            <w:tcW w:w="1800" w:type="dxa"/>
          </w:tcPr>
          <w:p w14:paraId="63FF1073" w14:textId="77777777" w:rsidR="00206274" w:rsidRDefault="00206274" w:rsidP="003F6727">
            <w:r>
              <w:t>Joe Ferrara</w:t>
            </w:r>
          </w:p>
        </w:tc>
        <w:tc>
          <w:tcPr>
            <w:tcW w:w="5238" w:type="dxa"/>
          </w:tcPr>
          <w:p w14:paraId="63FF1074" w14:textId="77777777" w:rsidR="00206274" w:rsidRDefault="005336D1" w:rsidP="003F6727">
            <w:hyperlink r:id="rId17" w:history="1">
              <w:r w:rsidR="00206274" w:rsidRPr="007E5E0D">
                <w:rPr>
                  <w:rStyle w:val="Hyperlink"/>
                </w:rPr>
                <w:t>joef@synapse.com</w:t>
              </w:r>
            </w:hyperlink>
          </w:p>
        </w:tc>
      </w:tr>
      <w:tr w:rsidR="005D5839" w14:paraId="45A860D9" w14:textId="77777777" w:rsidTr="00206274">
        <w:tc>
          <w:tcPr>
            <w:tcW w:w="2178" w:type="dxa"/>
          </w:tcPr>
          <w:p w14:paraId="3AE96A81" w14:textId="67983D9F" w:rsidR="005D5839" w:rsidRDefault="005D5839" w:rsidP="003F6727">
            <w:r>
              <w:t>SDET</w:t>
            </w:r>
          </w:p>
        </w:tc>
        <w:tc>
          <w:tcPr>
            <w:tcW w:w="1800" w:type="dxa"/>
          </w:tcPr>
          <w:p w14:paraId="27A7A6D1" w14:textId="1E3F4E75" w:rsidR="005D5839" w:rsidRDefault="00FC1CA7">
            <w:r>
              <w:t>John McLean</w:t>
            </w:r>
          </w:p>
        </w:tc>
        <w:tc>
          <w:tcPr>
            <w:tcW w:w="5238" w:type="dxa"/>
          </w:tcPr>
          <w:p w14:paraId="65B75798" w14:textId="553797CE" w:rsidR="005D5839" w:rsidRDefault="005336D1" w:rsidP="003F6727">
            <w:hyperlink r:id="rId18" w:history="1">
              <w:r w:rsidR="005D5839" w:rsidRPr="00656252">
                <w:rPr>
                  <w:rStyle w:val="Hyperlink"/>
                </w:rPr>
                <w:t>johnmc@synapse.com</w:t>
              </w:r>
            </w:hyperlink>
          </w:p>
        </w:tc>
      </w:tr>
      <w:tr w:rsidR="00206274" w14:paraId="63FF1079" w14:textId="77777777" w:rsidTr="00206274">
        <w:tc>
          <w:tcPr>
            <w:tcW w:w="2178" w:type="dxa"/>
          </w:tcPr>
          <w:p w14:paraId="63FF1076" w14:textId="04F08A2B" w:rsidR="00206274" w:rsidRDefault="00206274" w:rsidP="003F6727">
            <w:r>
              <w:t>Developer</w:t>
            </w:r>
          </w:p>
        </w:tc>
        <w:tc>
          <w:tcPr>
            <w:tcW w:w="1800" w:type="dxa"/>
          </w:tcPr>
          <w:p w14:paraId="63FF1077" w14:textId="77777777" w:rsidR="00206274" w:rsidRDefault="00206274" w:rsidP="003F6727">
            <w:r>
              <w:t>Greg Strange</w:t>
            </w:r>
          </w:p>
        </w:tc>
        <w:tc>
          <w:tcPr>
            <w:tcW w:w="5238" w:type="dxa"/>
          </w:tcPr>
          <w:p w14:paraId="63FF1078" w14:textId="77777777" w:rsidR="00206274" w:rsidRDefault="005336D1" w:rsidP="003F6727">
            <w:hyperlink r:id="rId19" w:history="1">
              <w:r w:rsidR="00206274" w:rsidRPr="007E5E0D">
                <w:rPr>
                  <w:rStyle w:val="Hyperlink"/>
                </w:rPr>
                <w:t>greg@synapse.com</w:t>
              </w:r>
            </w:hyperlink>
          </w:p>
        </w:tc>
      </w:tr>
      <w:tr w:rsidR="00656252" w14:paraId="5E16D2DD" w14:textId="77777777" w:rsidTr="00206274">
        <w:tc>
          <w:tcPr>
            <w:tcW w:w="2178" w:type="dxa"/>
          </w:tcPr>
          <w:p w14:paraId="231C6513" w14:textId="2CA4595A" w:rsidR="00656252" w:rsidRDefault="00656252" w:rsidP="003F6727">
            <w:r>
              <w:t>Developer</w:t>
            </w:r>
          </w:p>
        </w:tc>
        <w:tc>
          <w:tcPr>
            <w:tcW w:w="1800" w:type="dxa"/>
          </w:tcPr>
          <w:p w14:paraId="135E4459" w14:textId="07D4A516" w:rsidR="00656252" w:rsidRDefault="00656252">
            <w:r>
              <w:t>Corey Wharton</w:t>
            </w:r>
          </w:p>
        </w:tc>
        <w:tc>
          <w:tcPr>
            <w:tcW w:w="5238" w:type="dxa"/>
          </w:tcPr>
          <w:p w14:paraId="2270D7E3" w14:textId="0AA0F8B4" w:rsidR="00656252" w:rsidRDefault="005336D1" w:rsidP="003F6727">
            <w:hyperlink r:id="rId20" w:history="1">
              <w:r w:rsidR="00656252" w:rsidRPr="00656252">
                <w:rPr>
                  <w:rStyle w:val="Hyperlink"/>
                </w:rPr>
                <w:t>coreyw@synapse.com</w:t>
              </w:r>
            </w:hyperlink>
          </w:p>
        </w:tc>
      </w:tr>
      <w:tr w:rsidR="00654A5C" w14:paraId="43A801BC" w14:textId="77777777" w:rsidTr="00206274">
        <w:tc>
          <w:tcPr>
            <w:tcW w:w="2178" w:type="dxa"/>
          </w:tcPr>
          <w:p w14:paraId="68C8DB5A" w14:textId="1F576875" w:rsidR="00654A5C" w:rsidRDefault="00654A5C" w:rsidP="003F6727">
            <w:r>
              <w:t>Project Manager</w:t>
            </w:r>
          </w:p>
        </w:tc>
        <w:tc>
          <w:tcPr>
            <w:tcW w:w="1800" w:type="dxa"/>
          </w:tcPr>
          <w:p w14:paraId="7C940C7E" w14:textId="774F1E34" w:rsidR="00654A5C" w:rsidRDefault="00654A5C" w:rsidP="003F6727">
            <w:r>
              <w:t>Patrick Stanko</w:t>
            </w:r>
          </w:p>
        </w:tc>
        <w:tc>
          <w:tcPr>
            <w:tcW w:w="5238" w:type="dxa"/>
          </w:tcPr>
          <w:p w14:paraId="56B04731" w14:textId="4D0A2444" w:rsidR="00654A5C" w:rsidRDefault="005336D1" w:rsidP="003F6727">
            <w:hyperlink r:id="rId21" w:history="1">
              <w:r w:rsidR="00467C57" w:rsidRPr="00656252">
                <w:rPr>
                  <w:rStyle w:val="Hyperlink"/>
                </w:rPr>
                <w:t>patrick.stanko@synapse.com</w:t>
              </w:r>
            </w:hyperlink>
          </w:p>
        </w:tc>
      </w:tr>
      <w:tr w:rsidR="00206274" w14:paraId="63FF107D" w14:textId="77777777" w:rsidTr="00206274">
        <w:tc>
          <w:tcPr>
            <w:tcW w:w="2178" w:type="dxa"/>
          </w:tcPr>
          <w:p w14:paraId="63FF107A" w14:textId="574F4DBB" w:rsidR="00206274" w:rsidRDefault="00654A5C" w:rsidP="003F6727">
            <w:r>
              <w:t xml:space="preserve">ME </w:t>
            </w:r>
            <w:r w:rsidR="00206274">
              <w:t>Manager</w:t>
            </w:r>
          </w:p>
        </w:tc>
        <w:tc>
          <w:tcPr>
            <w:tcW w:w="1800" w:type="dxa"/>
          </w:tcPr>
          <w:p w14:paraId="63FF107B" w14:textId="7DB19B31" w:rsidR="00206274" w:rsidRDefault="00206274" w:rsidP="003F6727">
            <w:r>
              <w:t>Brian Piquette</w:t>
            </w:r>
          </w:p>
        </w:tc>
        <w:tc>
          <w:tcPr>
            <w:tcW w:w="5238" w:type="dxa"/>
          </w:tcPr>
          <w:p w14:paraId="63FF107C" w14:textId="77777777" w:rsidR="00206274" w:rsidRDefault="005336D1" w:rsidP="003F6727">
            <w:hyperlink r:id="rId22" w:history="1">
              <w:r w:rsidR="00206274" w:rsidRPr="007E5E0D">
                <w:rPr>
                  <w:rStyle w:val="Hyperlink"/>
                </w:rPr>
                <w:t>brian@synapse.com</w:t>
              </w:r>
            </w:hyperlink>
          </w:p>
        </w:tc>
      </w:tr>
      <w:tr w:rsidR="00206274" w14:paraId="63FF1081" w14:textId="77777777" w:rsidTr="00206274">
        <w:tc>
          <w:tcPr>
            <w:tcW w:w="2178" w:type="dxa"/>
          </w:tcPr>
          <w:p w14:paraId="63FF107E" w14:textId="0992FBFA" w:rsidR="00206274" w:rsidRDefault="00CA2905" w:rsidP="003F6727">
            <w:r>
              <w:t>QA</w:t>
            </w:r>
            <w:r w:rsidR="00206274">
              <w:t xml:space="preserve"> Manager</w:t>
            </w:r>
          </w:p>
        </w:tc>
        <w:tc>
          <w:tcPr>
            <w:tcW w:w="1800" w:type="dxa"/>
          </w:tcPr>
          <w:p w14:paraId="63FF107F" w14:textId="77777777" w:rsidR="00206274" w:rsidRDefault="00206274" w:rsidP="003F6727">
            <w:r>
              <w:t>Mark Mecham</w:t>
            </w:r>
          </w:p>
        </w:tc>
        <w:tc>
          <w:tcPr>
            <w:tcW w:w="5238" w:type="dxa"/>
          </w:tcPr>
          <w:p w14:paraId="63FF1080" w14:textId="77777777" w:rsidR="00206274" w:rsidRDefault="005336D1" w:rsidP="003F6727">
            <w:hyperlink r:id="rId23" w:history="1">
              <w:r w:rsidR="00206274" w:rsidRPr="00C52B22">
                <w:rPr>
                  <w:rStyle w:val="Hyperlink"/>
                </w:rPr>
                <w:t>mark.mecham@synapse.com</w:t>
              </w:r>
            </w:hyperlink>
            <w:r w:rsidR="00206274">
              <w:t xml:space="preserve"> </w:t>
            </w:r>
          </w:p>
        </w:tc>
      </w:tr>
      <w:tr w:rsidR="00206274" w14:paraId="63FF1085" w14:textId="77777777" w:rsidTr="00206274">
        <w:tc>
          <w:tcPr>
            <w:tcW w:w="2178" w:type="dxa"/>
          </w:tcPr>
          <w:p w14:paraId="63FF1082" w14:textId="1865EC8E" w:rsidR="00206274" w:rsidRDefault="00206274">
            <w:r>
              <w:t xml:space="preserve">Lumidigm </w:t>
            </w:r>
          </w:p>
        </w:tc>
        <w:tc>
          <w:tcPr>
            <w:tcW w:w="1800" w:type="dxa"/>
          </w:tcPr>
          <w:p w14:paraId="63FF1083" w14:textId="77777777" w:rsidR="00206274" w:rsidRDefault="00206274" w:rsidP="003F6727">
            <w:r>
              <w:t>Paul Butler</w:t>
            </w:r>
          </w:p>
        </w:tc>
        <w:tc>
          <w:tcPr>
            <w:tcW w:w="5238" w:type="dxa"/>
          </w:tcPr>
          <w:p w14:paraId="63FF1084" w14:textId="77777777" w:rsidR="00206274" w:rsidRDefault="005336D1" w:rsidP="003F6727">
            <w:hyperlink r:id="rId24" w:history="1">
              <w:r w:rsidR="00206274" w:rsidRPr="00C52B22">
                <w:rPr>
                  <w:rStyle w:val="Hyperlink"/>
                </w:rPr>
                <w:t>pbutler@lumidigm.com</w:t>
              </w:r>
            </w:hyperlink>
            <w:r w:rsidR="00206274">
              <w:t xml:space="preserve"> </w:t>
            </w:r>
          </w:p>
        </w:tc>
      </w:tr>
    </w:tbl>
    <w:p w14:paraId="305A705C" w14:textId="18953DFC" w:rsidR="003371DB" w:rsidRDefault="003371DB">
      <w:pPr>
        <w:pStyle w:val="Heading1"/>
      </w:pPr>
      <w:bookmarkStart w:id="209" w:name="_Toc229655557"/>
      <w:r>
        <w:t>Exit Criteria</w:t>
      </w:r>
      <w:bookmarkEnd w:id="209"/>
    </w:p>
    <w:p w14:paraId="7FB19A13" w14:textId="77777777" w:rsidR="00856380" w:rsidRDefault="00856380" w:rsidP="00856380">
      <w:pPr>
        <w:pStyle w:val="H2Body"/>
        <w:numPr>
          <w:ilvl w:val="0"/>
          <w:numId w:val="27"/>
        </w:numPr>
      </w:pPr>
      <w:r w:rsidRPr="00F30074">
        <w:t>100% of planned test cases have been executed and test results have been recorded with a pass or fail</w:t>
      </w:r>
      <w:r>
        <w:t>.</w:t>
      </w:r>
    </w:p>
    <w:p w14:paraId="5B70B9F2" w14:textId="77777777" w:rsidR="00856380" w:rsidRPr="00F30074" w:rsidRDefault="00856380" w:rsidP="00856380">
      <w:pPr>
        <w:pStyle w:val="H2Body"/>
        <w:numPr>
          <w:ilvl w:val="0"/>
          <w:numId w:val="27"/>
        </w:numPr>
      </w:pPr>
      <w:r w:rsidRPr="00F30074">
        <w:t>Overall test pass rate of 90% is accomplished</w:t>
      </w:r>
      <w:r>
        <w:t xml:space="preserve"> once Triage decides which bugs can be postponed, if any.</w:t>
      </w:r>
    </w:p>
    <w:p w14:paraId="0E9A5A40" w14:textId="77777777" w:rsidR="00856380" w:rsidRPr="00F30074" w:rsidRDefault="00856380" w:rsidP="00856380">
      <w:pPr>
        <w:pStyle w:val="H2Body"/>
        <w:numPr>
          <w:ilvl w:val="0"/>
          <w:numId w:val="27"/>
        </w:numPr>
      </w:pPr>
      <w:r w:rsidRPr="00F30074">
        <w:t>All Test Cases have been successfully executed and individual interfaces tested and functioning according to design (ICD)</w:t>
      </w:r>
      <w:r>
        <w:t>.</w:t>
      </w:r>
    </w:p>
    <w:p w14:paraId="5284FADA" w14:textId="77777777" w:rsidR="00856380" w:rsidRDefault="00856380" w:rsidP="00856380">
      <w:pPr>
        <w:pStyle w:val="H2Body"/>
        <w:numPr>
          <w:ilvl w:val="0"/>
          <w:numId w:val="27"/>
        </w:numPr>
        <w:rPr>
          <w:rFonts w:eastAsiaTheme="minorEastAsia"/>
        </w:rPr>
      </w:pPr>
      <w:r w:rsidRPr="00F30074">
        <w:rPr>
          <w:rFonts w:eastAsiaTheme="minorEastAsia"/>
        </w:rPr>
        <w:t>All the defects have been appropriately documented in Fog</w:t>
      </w:r>
      <w:r>
        <w:rPr>
          <w:rFonts w:eastAsiaTheme="minorEastAsia"/>
        </w:rPr>
        <w:t>B</w:t>
      </w:r>
      <w:r w:rsidRPr="00F30074">
        <w:rPr>
          <w:rFonts w:eastAsiaTheme="minorEastAsia"/>
        </w:rPr>
        <w:t>ugz with correct description, status, and are appropriately assigned to relevant team / individual</w:t>
      </w:r>
      <w:r>
        <w:rPr>
          <w:rFonts w:eastAsiaTheme="minorEastAsia"/>
        </w:rPr>
        <w:t>.</w:t>
      </w:r>
    </w:p>
    <w:p w14:paraId="52986079" w14:textId="77777777" w:rsidR="00856380" w:rsidRDefault="00856380" w:rsidP="00856380">
      <w:pPr>
        <w:pStyle w:val="H2Body"/>
        <w:numPr>
          <w:ilvl w:val="0"/>
          <w:numId w:val="27"/>
        </w:numPr>
      </w:pPr>
      <w:r w:rsidRPr="00F30074">
        <w:lastRenderedPageBreak/>
        <w:t>All test cases are updated as necessary and all expected and actual results related to each test case are documented within Fog</w:t>
      </w:r>
      <w:r>
        <w:t>B</w:t>
      </w:r>
      <w:r w:rsidRPr="00F30074">
        <w:t>ugz.</w:t>
      </w:r>
    </w:p>
    <w:p w14:paraId="3AB9F5A6" w14:textId="77777777" w:rsidR="00856380" w:rsidRDefault="00856380" w:rsidP="00856380">
      <w:pPr>
        <w:pStyle w:val="H2Body"/>
        <w:numPr>
          <w:ilvl w:val="0"/>
          <w:numId w:val="27"/>
        </w:numPr>
      </w:pPr>
      <w:r w:rsidRPr="00F30074">
        <w:t>All known “critical” (</w:t>
      </w:r>
      <w:r>
        <w:t xml:space="preserve">Pri </w:t>
      </w:r>
      <w:r w:rsidRPr="00F30074">
        <w:t>1) and “high” (</w:t>
      </w:r>
      <w:r>
        <w:t>Pri</w:t>
      </w:r>
      <w:r w:rsidRPr="00F30074">
        <w:t xml:space="preserve"> 2) defects have been resolved and closed</w:t>
      </w:r>
      <w:r>
        <w:t>.</w:t>
      </w:r>
    </w:p>
    <w:p w14:paraId="0B11A62B" w14:textId="77777777" w:rsidR="00856380" w:rsidRDefault="00856380" w:rsidP="00856380">
      <w:pPr>
        <w:pStyle w:val="H2Body"/>
        <w:numPr>
          <w:ilvl w:val="0"/>
          <w:numId w:val="27"/>
        </w:numPr>
      </w:pPr>
      <w:r w:rsidRPr="00F30074">
        <w:t>All known defects have either been Resolved and Closed during Integration testing</w:t>
      </w:r>
      <w:r>
        <w:t>.</w:t>
      </w:r>
    </w:p>
    <w:p w14:paraId="3F207053" w14:textId="77777777" w:rsidR="00856380" w:rsidRDefault="00856380" w:rsidP="00856380">
      <w:pPr>
        <w:pStyle w:val="H2Body"/>
        <w:numPr>
          <w:ilvl w:val="0"/>
          <w:numId w:val="27"/>
        </w:numPr>
      </w:pPr>
      <w:r w:rsidRPr="00F30074">
        <w:t xml:space="preserve">All </w:t>
      </w:r>
      <w:r w:rsidRPr="00F30074">
        <w:rPr>
          <w:u w:val="single"/>
        </w:rPr>
        <w:t>accepted</w:t>
      </w:r>
      <w:r w:rsidRPr="00F30074">
        <w:t xml:space="preserve"> defects have been reviewed, and signed-off by the Program Lead, Program Manager, Development Manager, </w:t>
      </w:r>
      <w:r w:rsidRPr="00F30074">
        <w:rPr>
          <w:rFonts w:eastAsiaTheme="minorEastAsia"/>
        </w:rPr>
        <w:t xml:space="preserve">QA </w:t>
      </w:r>
      <w:r w:rsidRPr="00F30074">
        <w:t>Test Manager</w:t>
      </w:r>
      <w:r>
        <w:t>.</w:t>
      </w:r>
    </w:p>
    <w:p w14:paraId="5A81FC8A" w14:textId="77777777" w:rsidR="00856380" w:rsidRPr="006C4C14" w:rsidRDefault="00856380" w:rsidP="00856380">
      <w:pPr>
        <w:pStyle w:val="H2Body"/>
        <w:numPr>
          <w:ilvl w:val="0"/>
          <w:numId w:val="27"/>
        </w:numPr>
      </w:pPr>
      <w:r w:rsidRPr="00F30074">
        <w:rPr>
          <w:rFonts w:eastAsia="MS PGothic" w:cs="MS PGothic"/>
          <w:color w:val="0D0D0D" w:themeColor="text1" w:themeTint="F2"/>
          <w:kern w:val="24"/>
          <w:szCs w:val="20"/>
        </w:rPr>
        <w:t>Workarounds have been identified and documented for all defects that are accepted</w:t>
      </w:r>
      <w:r>
        <w:rPr>
          <w:rFonts w:eastAsia="MS PGothic" w:cs="MS PGothic"/>
          <w:color w:val="0D0D0D" w:themeColor="text1" w:themeTint="F2"/>
          <w:kern w:val="24"/>
          <w:szCs w:val="20"/>
        </w:rPr>
        <w:t>.</w:t>
      </w:r>
    </w:p>
    <w:p w14:paraId="3B0EF75C" w14:textId="1373D4AD" w:rsidR="00856380" w:rsidRPr="002A40CB" w:rsidRDefault="003371DB">
      <w:pPr>
        <w:pStyle w:val="Heading1"/>
      </w:pPr>
      <w:bookmarkStart w:id="210" w:name="_Toc229655558"/>
      <w:r>
        <w:t>Interfaces</w:t>
      </w:r>
      <w:bookmarkEnd w:id="210"/>
    </w:p>
    <w:p w14:paraId="58CD7E16" w14:textId="76E32A21" w:rsidR="003371DB" w:rsidRDefault="003371DB" w:rsidP="00750398">
      <w:pPr>
        <w:pStyle w:val="Heading2"/>
      </w:pPr>
      <w:bookmarkStart w:id="211" w:name="_Toc229655559"/>
      <w:r>
        <w:t>RFID radio</w:t>
      </w:r>
      <w:bookmarkEnd w:id="211"/>
    </w:p>
    <w:p w14:paraId="19DA5626" w14:textId="47803733" w:rsidR="00856380" w:rsidRDefault="00573F69" w:rsidP="00750398">
      <w:pPr>
        <w:pStyle w:val="H2Body"/>
        <w:ind w:left="720"/>
      </w:pPr>
      <w:r>
        <w:t>The radio</w:t>
      </w:r>
      <w:r w:rsidR="00856380">
        <w:t xml:space="preserve"> is indirectly tested in all manual tests which employ the reader to process taps.</w:t>
      </w:r>
      <w:r>
        <w:t xml:space="preserve"> If taps are missed then messages are not sent to the xBRC or reported through direct REST calls. </w:t>
      </w:r>
    </w:p>
    <w:p w14:paraId="3AD2E3F6" w14:textId="14AE2CED" w:rsidR="004113B8" w:rsidRDefault="00573F69" w:rsidP="00750398">
      <w:pPr>
        <w:pStyle w:val="H2Body"/>
        <w:ind w:left="720"/>
      </w:pPr>
      <w:r>
        <w:t xml:space="preserve">Tap events are reported in a response to the GET /events API call. Data is contained in an RFID event. This event contains data for uid, pid, sid, iin, and time stamp. The uid is a manufacturing ID set by the RFID </w:t>
      </w:r>
      <w:r w:rsidR="004D5688">
        <w:t>chipmaker</w:t>
      </w:r>
      <w:r>
        <w:t>. When an RFID card is provisioned then the pid, sid and iin are written. The pid is the public ID. The sid is a secure ID and the iid is a</w:t>
      </w:r>
      <w:r w:rsidRPr="00B31BB3">
        <w:t xml:space="preserve"> </w:t>
      </w:r>
      <w:r w:rsidR="0069050F" w:rsidRPr="00123B65">
        <w:t>portion of the secure</w:t>
      </w:r>
      <w:r w:rsidR="0069050F">
        <w:rPr>
          <w:b/>
        </w:rPr>
        <w:t xml:space="preserve"> </w:t>
      </w:r>
      <w:r>
        <w:t>id. The secure ID is encrypted and is described in more details in the Security section of this document.</w:t>
      </w:r>
    </w:p>
    <w:p w14:paraId="70D774F1" w14:textId="4CBC8CAD" w:rsidR="00573F69" w:rsidRDefault="004113B8" w:rsidP="00CF75F2">
      <w:pPr>
        <w:spacing w:after="0" w:line="240" w:lineRule="auto"/>
      </w:pPr>
      <w:r>
        <w:br w:type="page"/>
      </w:r>
    </w:p>
    <w:p w14:paraId="47B7F29C" w14:textId="4A4F50B3" w:rsidR="003371DB" w:rsidRDefault="004113B8" w:rsidP="00750398">
      <w:pPr>
        <w:pStyle w:val="Heading2"/>
      </w:pPr>
      <w:bookmarkStart w:id="212" w:name="_Toc229655560"/>
      <w:r>
        <w:lastRenderedPageBreak/>
        <w:t>Biometric Reader (Connected by USB)</w:t>
      </w:r>
      <w:bookmarkEnd w:id="212"/>
    </w:p>
    <w:p w14:paraId="3590E097" w14:textId="745F240F" w:rsidR="00573F69" w:rsidRDefault="00573F69" w:rsidP="00750398">
      <w:pPr>
        <w:pStyle w:val="H2Body"/>
        <w:ind w:left="720"/>
      </w:pPr>
      <w:r>
        <w:t>This configuration is only present in a Park Entry reader. As part of the entrance procedure for youths and adults, the guest must present their fingerprint in order to validate their park entry entitlement.</w:t>
      </w:r>
    </w:p>
    <w:p w14:paraId="15F5D3FA" w14:textId="77777777" w:rsidR="00C80BAE" w:rsidRDefault="00856380" w:rsidP="00750398">
      <w:pPr>
        <w:pStyle w:val="H2Body"/>
        <w:ind w:left="720"/>
      </w:pPr>
      <w:r>
        <w:t>This is indirectly test</w:t>
      </w:r>
      <w:r w:rsidR="004113B8">
        <w:t>ed</w:t>
      </w:r>
      <w:r>
        <w:t xml:space="preserve"> in integration tests with overall xConnect system. The xBio unit is designed and implemented by an outside vendor, Lumidigm.</w:t>
      </w:r>
      <w:r w:rsidR="00BE33A1">
        <w:t xml:space="preserve"> Bugs can be introduced by physical defect in connection such as a crimped wire of a partial connection. The xTP system software interfaces to the xBio unit via a REST interface. </w:t>
      </w:r>
    </w:p>
    <w:p w14:paraId="5EF00FA4" w14:textId="1D711A43" w:rsidR="00856380" w:rsidRDefault="00573F69" w:rsidP="00750398">
      <w:pPr>
        <w:pStyle w:val="H2Body"/>
        <w:ind w:left="720"/>
      </w:pPr>
      <w:r>
        <w:t xml:space="preserve">The </w:t>
      </w:r>
      <w:r w:rsidR="00BE33A1">
        <w:t xml:space="preserve">API </w:t>
      </w:r>
      <w:r>
        <w:t>is</w:t>
      </w:r>
      <w:r w:rsidR="00BE33A1">
        <w:t xml:space="preserve"> documented in the xTP ICD document.</w:t>
      </w:r>
      <w:r>
        <w:t xml:space="preserve"> xBio data is passed back to a listener such as the xBRC through GET /events API or when streamed to an xBRC through PUT /events call.</w:t>
      </w:r>
      <w:r w:rsidR="00C80BAE">
        <w:t xml:space="preserve"> The xBRC can tell the reader to enroll or match a guest using the xBio unit. The REST call includes a bio template to allow for matching the guest’s fingerprint.</w:t>
      </w:r>
    </w:p>
    <w:p w14:paraId="0FDE4B7C" w14:textId="77777777" w:rsidR="00C80BAE" w:rsidRPr="00C80BAE" w:rsidRDefault="00C80BAE" w:rsidP="00C80BAE">
      <w:pPr>
        <w:pStyle w:val="H2Body"/>
        <w:ind w:left="720"/>
      </w:pPr>
      <w:r>
        <w:t xml:space="preserve">An </w:t>
      </w:r>
      <w:r w:rsidRPr="00C80BAE">
        <w:t>xBio Diagnostic Event</w:t>
      </w:r>
      <w:r>
        <w:t xml:space="preserve"> is sent from the xBio unit through xTP’s events stream every 5 minutes. </w:t>
      </w:r>
    </w:p>
    <w:p w14:paraId="3B844A5B" w14:textId="5D25498B" w:rsidR="00C80BAE" w:rsidRDefault="00C80BAE" w:rsidP="00750398">
      <w:pPr>
        <w:pStyle w:val="H2Body"/>
        <w:ind w:left="720"/>
      </w:pPr>
    </w:p>
    <w:p w14:paraId="68E0E98C" w14:textId="77777777" w:rsidR="006727B1" w:rsidRDefault="00573F69" w:rsidP="00750398">
      <w:pPr>
        <w:pStyle w:val="Heading2"/>
      </w:pPr>
      <w:bookmarkStart w:id="213" w:name="_Toc229655561"/>
      <w:r>
        <w:t>REST API</w:t>
      </w:r>
      <w:bookmarkEnd w:id="213"/>
    </w:p>
    <w:p w14:paraId="63EC8E15" w14:textId="5485280B" w:rsidR="00B95B79" w:rsidRPr="00CF75F2" w:rsidRDefault="002428B1" w:rsidP="00CF75F2">
      <w:pPr>
        <w:ind w:left="720"/>
        <w:rPr>
          <w:b/>
          <w:szCs w:val="20"/>
        </w:rPr>
      </w:pPr>
      <w:bookmarkStart w:id="214" w:name="_Toc226182244"/>
      <w:bookmarkStart w:id="215" w:name="_Toc227643375"/>
      <w:bookmarkStart w:id="216" w:name="_Toc227643478"/>
      <w:r w:rsidRPr="000F48E7">
        <w:rPr>
          <w:iCs/>
          <w:szCs w:val="20"/>
        </w:rPr>
        <w:t xml:space="preserve">The </w:t>
      </w:r>
      <w:r w:rsidRPr="00CF75F2">
        <w:rPr>
          <w:iCs/>
          <w:szCs w:val="20"/>
        </w:rPr>
        <w:t>xBRC controller software is t</w:t>
      </w:r>
      <w:r w:rsidR="004D5688" w:rsidRPr="00CF75F2">
        <w:rPr>
          <w:iCs/>
          <w:szCs w:val="20"/>
        </w:rPr>
        <w:t>he primary client of the REST</w:t>
      </w:r>
      <w:r w:rsidRPr="00CF75F2">
        <w:rPr>
          <w:iCs/>
          <w:szCs w:val="20"/>
        </w:rPr>
        <w:t xml:space="preserve"> API. </w:t>
      </w:r>
      <w:r w:rsidR="00A7566B" w:rsidRPr="00CF75F2">
        <w:rPr>
          <w:iCs/>
          <w:szCs w:val="20"/>
        </w:rPr>
        <w:t xml:space="preserve">It communicates to the reader via HTTP. </w:t>
      </w:r>
      <w:r w:rsidRPr="00CF75F2">
        <w:rPr>
          <w:iCs/>
          <w:szCs w:val="20"/>
        </w:rPr>
        <w:t xml:space="preserve">An xBRC is usually associated to a reader when the reader is first connected to the network. </w:t>
      </w:r>
      <w:r w:rsidR="00123B65" w:rsidRPr="00CF75F2">
        <w:rPr>
          <w:iCs/>
          <w:szCs w:val="20"/>
        </w:rPr>
        <w:t xml:space="preserve">It is also possible for another system to get streamed events from the device by </w:t>
      </w:r>
      <w:ins w:id="217" w:author="Joe Ferrara" w:date="2013-05-08T09:12:00Z">
        <w:r w:rsidR="00315E31">
          <w:rPr>
            <w:iCs/>
            <w:szCs w:val="20"/>
          </w:rPr>
          <w:t>u</w:t>
        </w:r>
      </w:ins>
      <w:r w:rsidR="00123B65" w:rsidRPr="00CF75F2">
        <w:rPr>
          <w:iCs/>
          <w:szCs w:val="20"/>
        </w:rPr>
        <w:t xml:space="preserve">sing the /update_stream REST end point. </w:t>
      </w:r>
      <w:r w:rsidRPr="00CF75F2">
        <w:rPr>
          <w:iCs/>
          <w:szCs w:val="20"/>
        </w:rPr>
        <w:t xml:space="preserve">As described in another section of this document, the reader will find its </w:t>
      </w:r>
      <w:ins w:id="218" w:author="Joe Ferrara" w:date="2013-04-22T18:14:00Z">
        <w:r w:rsidR="00EB5691">
          <w:rPr>
            <w:iCs/>
            <w:szCs w:val="20"/>
          </w:rPr>
          <w:t>xBRMS</w:t>
        </w:r>
      </w:ins>
      <w:r w:rsidRPr="00CF75F2">
        <w:rPr>
          <w:iCs/>
          <w:szCs w:val="20"/>
        </w:rPr>
        <w:t xml:space="preserve"> server where the reader is placed in an unassociated readers set. The administrator of the </w:t>
      </w:r>
      <w:ins w:id="219" w:author="Joe Ferrara" w:date="2013-04-22T18:14:00Z">
        <w:r w:rsidR="00EB5691">
          <w:rPr>
            <w:iCs/>
            <w:szCs w:val="20"/>
          </w:rPr>
          <w:t>xBRMS</w:t>
        </w:r>
      </w:ins>
      <w:r w:rsidRPr="00CF75F2">
        <w:rPr>
          <w:iCs/>
          <w:szCs w:val="20"/>
        </w:rPr>
        <w:t xml:space="preserve"> is then responsible for adding that reader to an xBRC controller</w:t>
      </w:r>
      <w:r w:rsidR="00B95B79" w:rsidRPr="00CF75F2">
        <w:rPr>
          <w:iCs/>
          <w:szCs w:val="20"/>
        </w:rPr>
        <w:t>.</w:t>
      </w:r>
      <w:bookmarkEnd w:id="214"/>
      <w:bookmarkEnd w:id="215"/>
      <w:bookmarkEnd w:id="216"/>
      <w:r w:rsidR="00B95B79" w:rsidRPr="00CF75F2">
        <w:rPr>
          <w:szCs w:val="20"/>
        </w:rPr>
        <w:t xml:space="preserve"> </w:t>
      </w:r>
    </w:p>
    <w:p w14:paraId="7A9B816B" w14:textId="325AE413" w:rsidR="00B95B79" w:rsidRPr="00CF75F2" w:rsidRDefault="00B95B79" w:rsidP="00CF75F2">
      <w:pPr>
        <w:ind w:left="720"/>
        <w:rPr>
          <w:b/>
          <w:szCs w:val="20"/>
        </w:rPr>
      </w:pPr>
      <w:bookmarkStart w:id="220" w:name="_Toc226182245"/>
      <w:bookmarkStart w:id="221" w:name="_Toc227643376"/>
      <w:bookmarkStart w:id="222" w:name="_Toc227643479"/>
      <w:r w:rsidRPr="000F48E7">
        <w:rPr>
          <w:iCs/>
          <w:szCs w:val="20"/>
        </w:rPr>
        <w:t xml:space="preserve">The reader </w:t>
      </w:r>
      <w:r w:rsidRPr="00CF75F2">
        <w:rPr>
          <w:iCs/>
          <w:szCs w:val="20"/>
        </w:rPr>
        <w:t>uses the PUT /hello message to its connected xBRC periodically. This allows the xBRC to know that the reader is connected.</w:t>
      </w:r>
      <w:bookmarkEnd w:id="220"/>
      <w:bookmarkEnd w:id="221"/>
      <w:bookmarkEnd w:id="222"/>
      <w:r w:rsidRPr="00CF75F2">
        <w:rPr>
          <w:iCs/>
          <w:szCs w:val="20"/>
        </w:rPr>
        <w:t xml:space="preserve"> </w:t>
      </w:r>
    </w:p>
    <w:p w14:paraId="3AC0F296" w14:textId="77777777" w:rsidR="00B95B79" w:rsidRDefault="00B95B79" w:rsidP="00CF75F2">
      <w:pPr>
        <w:ind w:left="720"/>
      </w:pPr>
      <w:r>
        <w:lastRenderedPageBreak/>
        <w:t>Once the xBRC is listening for messages from the reader, the reader sends events as they are generated. The event responses contain different types of events to describe tap ID information, errors, xBio data and several others.</w:t>
      </w:r>
    </w:p>
    <w:p w14:paraId="17274321" w14:textId="77777777" w:rsidR="00B95B79" w:rsidRDefault="00B95B79" w:rsidP="00CF75F2">
      <w:pPr>
        <w:ind w:left="720"/>
      </w:pPr>
      <w:r>
        <w:t>The commands available in the API include those for events, reader status, reset, setup, options, media, and biometrics calls.</w:t>
      </w:r>
    </w:p>
    <w:p w14:paraId="22F1BF18" w14:textId="331C53C3" w:rsidR="004D5688" w:rsidRDefault="004D5688" w:rsidP="00CF75F2">
      <w:pPr>
        <w:pStyle w:val="Heading2"/>
        <w:numPr>
          <w:ilvl w:val="0"/>
          <w:numId w:val="0"/>
        </w:numPr>
        <w:ind w:firstLine="720"/>
      </w:pPr>
      <w:bookmarkStart w:id="223" w:name="_Toc227643377"/>
      <w:bookmarkStart w:id="224" w:name="_Toc227643480"/>
      <w:bookmarkStart w:id="225" w:name="_Toc229655562"/>
      <w:r>
        <w:t>Event Types</w:t>
      </w:r>
      <w:bookmarkEnd w:id="223"/>
      <w:bookmarkEnd w:id="224"/>
      <w:bookmarkEnd w:id="225"/>
    </w:p>
    <w:p w14:paraId="2F3CC5D3" w14:textId="77777777" w:rsidR="004D5688" w:rsidRDefault="004D5688" w:rsidP="00B31BB3">
      <w:pPr>
        <w:pStyle w:val="H2Body"/>
        <w:numPr>
          <w:ilvl w:val="0"/>
          <w:numId w:val="48"/>
        </w:numPr>
      </w:pPr>
      <w:r>
        <w:t>Reboot event</w:t>
      </w:r>
    </w:p>
    <w:p w14:paraId="497DFBC7" w14:textId="77777777" w:rsidR="004D5688" w:rsidRDefault="004D5688" w:rsidP="00123B65">
      <w:pPr>
        <w:pStyle w:val="H2Body"/>
        <w:numPr>
          <w:ilvl w:val="0"/>
          <w:numId w:val="48"/>
        </w:numPr>
      </w:pPr>
      <w:r>
        <w:t>RFID event</w:t>
      </w:r>
    </w:p>
    <w:p w14:paraId="0130F01E" w14:textId="77777777" w:rsidR="004D5688" w:rsidRDefault="004D5688" w:rsidP="00402FAE">
      <w:pPr>
        <w:pStyle w:val="H2Body"/>
        <w:numPr>
          <w:ilvl w:val="0"/>
          <w:numId w:val="48"/>
        </w:numPr>
      </w:pPr>
      <w:r>
        <w:t>Biometric read event</w:t>
      </w:r>
    </w:p>
    <w:p w14:paraId="4D7854D0" w14:textId="77777777" w:rsidR="004D5688" w:rsidRDefault="004D5688" w:rsidP="00750398">
      <w:pPr>
        <w:pStyle w:val="H2Body"/>
        <w:numPr>
          <w:ilvl w:val="0"/>
          <w:numId w:val="48"/>
        </w:numPr>
      </w:pPr>
      <w:r>
        <w:t>Biometric Scan error event</w:t>
      </w:r>
    </w:p>
    <w:p w14:paraId="1C5A85F5" w14:textId="77777777" w:rsidR="004D5688" w:rsidRDefault="004D5688" w:rsidP="00750398">
      <w:pPr>
        <w:pStyle w:val="H2Body"/>
        <w:numPr>
          <w:ilvl w:val="0"/>
          <w:numId w:val="48"/>
        </w:numPr>
      </w:pPr>
      <w:r>
        <w:t>Biometric Image event</w:t>
      </w:r>
    </w:p>
    <w:p w14:paraId="57D1D780" w14:textId="77777777" w:rsidR="004D5688" w:rsidRDefault="004D5688" w:rsidP="00750398">
      <w:pPr>
        <w:pStyle w:val="H2Body"/>
        <w:numPr>
          <w:ilvl w:val="0"/>
          <w:numId w:val="48"/>
        </w:numPr>
      </w:pPr>
      <w:r>
        <w:t>xTP Diagnostics event</w:t>
      </w:r>
    </w:p>
    <w:p w14:paraId="28453EFD" w14:textId="5C1EA26D" w:rsidR="004D5688" w:rsidRDefault="0004272B" w:rsidP="00750398">
      <w:pPr>
        <w:pStyle w:val="H2Body"/>
        <w:numPr>
          <w:ilvl w:val="0"/>
          <w:numId w:val="48"/>
        </w:numPr>
      </w:pPr>
      <w:r>
        <w:t>xBio</w:t>
      </w:r>
      <w:r w:rsidR="004D5688">
        <w:t xml:space="preserve"> Diagnostic Event</w:t>
      </w:r>
    </w:p>
    <w:p w14:paraId="038E428F" w14:textId="1A391546" w:rsidR="004D5688" w:rsidRDefault="0004272B" w:rsidP="00750398">
      <w:pPr>
        <w:pStyle w:val="H2Body"/>
        <w:numPr>
          <w:ilvl w:val="0"/>
          <w:numId w:val="48"/>
        </w:numPr>
      </w:pPr>
      <w:r>
        <w:t>xBio</w:t>
      </w:r>
      <w:r w:rsidR="004D5688">
        <w:t xml:space="preserve"> FW Upgrade Event</w:t>
      </w:r>
    </w:p>
    <w:p w14:paraId="039C28D7" w14:textId="5A9188A4" w:rsidR="004D5688" w:rsidRPr="00FC1CA7" w:rsidRDefault="004D5688">
      <w:pPr>
        <w:pStyle w:val="H2Body"/>
      </w:pPr>
      <w:r>
        <w:t>These events are read through the GET /events API end point. Events can also be pushed from a test program by an “echo” command, PUT /events. The “echo” command is included to facilitate integration testing with the overall xConnect system.</w:t>
      </w:r>
    </w:p>
    <w:p w14:paraId="499C2D2B" w14:textId="77777777" w:rsidR="004D5688" w:rsidRDefault="004D5688" w:rsidP="00CF75F2">
      <w:pPr>
        <w:pStyle w:val="Heading2"/>
      </w:pPr>
      <w:bookmarkStart w:id="226" w:name="_Toc229655563"/>
      <w:r>
        <w:t>Media Interface</w:t>
      </w:r>
      <w:bookmarkEnd w:id="226"/>
    </w:p>
    <w:p w14:paraId="077DA18B" w14:textId="204F8682" w:rsidR="004D5688" w:rsidRDefault="004D5688">
      <w:pPr>
        <w:ind w:left="360"/>
      </w:pPr>
      <w:r>
        <w:t xml:space="preserve">Defines the API for installing and playing media on the xTP and xBio. Media is sound, colors, sequences of sound and color and </w:t>
      </w:r>
      <w:r w:rsidR="00965251">
        <w:t>LED</w:t>
      </w:r>
      <w:r>
        <w:t xml:space="preserve"> scripts which allow for programmable sequences.</w:t>
      </w:r>
    </w:p>
    <w:p w14:paraId="7B0A61F3" w14:textId="77777777" w:rsidR="004D5688" w:rsidRDefault="004D5688" w:rsidP="00750398">
      <w:pPr>
        <w:pStyle w:val="Heading4"/>
      </w:pPr>
      <w:r>
        <w:t>Media Included on default xTP Configuration</w:t>
      </w:r>
    </w:p>
    <w:p w14:paraId="61DBB53F" w14:textId="42D06A64" w:rsidR="004D5688" w:rsidRDefault="004D5688" w:rsidP="00FF4123">
      <w:pPr>
        <w:pStyle w:val="H2Body"/>
        <w:ind w:left="1440"/>
        <w:rPr>
          <w:b/>
        </w:rPr>
      </w:pPr>
      <w:r w:rsidRPr="00991648">
        <w:t>{</w:t>
      </w:r>
      <w:r w:rsidR="00F245F0">
        <w:br/>
      </w:r>
      <w:r w:rsidRPr="00991648">
        <w:t xml:space="preserve">   </w:t>
      </w:r>
      <w:r w:rsidR="00FF4123">
        <w:t>"defaults" : {</w:t>
      </w:r>
      <w:r w:rsidR="00FF4123">
        <w:br/>
        <w:t xml:space="preserve">      "ledscripts" : [</w:t>
      </w:r>
      <w:r w:rsidR="00FF4123">
        <w:br/>
        <w:t xml:space="preserve">         "login_ok",</w:t>
      </w:r>
      <w:r w:rsidR="00FF4123">
        <w:br/>
        <w:t xml:space="preserve">         "entry_timeout",</w:t>
      </w:r>
      <w:r w:rsidR="00FF4123">
        <w:br/>
      </w:r>
      <w:r w:rsidR="00FF4123">
        <w:lastRenderedPageBreak/>
        <w:t xml:space="preserve">         "success",</w:t>
      </w:r>
      <w:r w:rsidR="00FF4123">
        <w:br/>
        <w:t xml:space="preserve">         "idle",</w:t>
      </w:r>
      <w:r w:rsidR="00FF4123">
        <w:br/>
        <w:t xml:space="preserve">         "entry_start_scan",</w:t>
      </w:r>
      <w:r w:rsidR="00FF4123">
        <w:br/>
        <w:t xml:space="preserve">         "entry_xbio_thinking",</w:t>
      </w:r>
      <w:r w:rsidR="00FF4123">
        <w:br/>
        <w:t xml:space="preserve">         "thinking",</w:t>
      </w:r>
      <w:r w:rsidR="00FF4123">
        <w:br/>
        <w:t xml:space="preserve">         "identify",</w:t>
      </w:r>
      <w:r w:rsidR="00FF4123">
        <w:br/>
        <w:t xml:space="preserve">         "exception",</w:t>
      </w:r>
      <w:r w:rsidR="00FF4123">
        <w:br/>
        <w:t xml:space="preserve">         "entry_retry"</w:t>
      </w:r>
      <w:r w:rsidR="00FF4123">
        <w:br/>
        <w:t xml:space="preserve">      ],</w:t>
      </w:r>
      <w:r w:rsidR="00FF4123" w:rsidRPr="00FF4123">
        <w:t xml:space="preserve"> </w:t>
      </w:r>
      <w:r w:rsidR="00FF4123">
        <w:br/>
        <w:t xml:space="preserve">      "sounds" : [</w:t>
      </w:r>
      <w:r w:rsidR="00FF4123">
        <w:br/>
        <w:t xml:space="preserve">         "prompt",</w:t>
      </w:r>
      <w:r w:rsidR="00FF4123">
        <w:br/>
        <w:t xml:space="preserve">         "bioprocess",</w:t>
      </w:r>
      <w:r w:rsidR="00FF4123">
        <w:br/>
        <w:t xml:space="preserve">         "biocue",</w:t>
      </w:r>
      <w:r w:rsidR="00FF4123">
        <w:br/>
        <w:t xml:space="preserve">         "tap",</w:t>
      </w:r>
      <w:r w:rsidR="00FF4123">
        <w:br/>
        <w:t xml:space="preserve">         "sweep1",</w:t>
      </w:r>
      <w:r w:rsidR="00FF4123">
        <w:br/>
        <w:t xml:space="preserve">         "sweep2",</w:t>
      </w:r>
      <w:r w:rsidR="00FF4123">
        <w:br/>
        <w:t xml:space="preserve">         "retry",</w:t>
      </w:r>
      <w:r w:rsidR="00FF4123">
        <w:br/>
        <w:t xml:space="preserve">         "success",</w:t>
      </w:r>
      <w:r w:rsidR="00FF4123">
        <w:br/>
        <w:t xml:space="preserve">         "thinking",</w:t>
      </w:r>
      <w:r w:rsidR="00FF4123">
        <w:br/>
        <w:t xml:space="preserve">         "tone",</w:t>
      </w:r>
      <w:r w:rsidR="00FF4123">
        <w:br/>
        <w:t xml:space="preserve">         "exception"</w:t>
      </w:r>
      <w:r w:rsidR="00FF4123">
        <w:br/>
        <w:t xml:space="preserve">      ],</w:t>
      </w:r>
      <w:r w:rsidR="00FF4123" w:rsidRPr="00FF4123">
        <w:t xml:space="preserve"> </w:t>
      </w:r>
      <w:r w:rsidR="00FF4123">
        <w:br/>
        <w:t xml:space="preserve">      "xbio" : [ "scripts" ]</w:t>
      </w:r>
      <w:r w:rsidR="00FF4123" w:rsidRPr="00FF4123">
        <w:t xml:space="preserve"> </w:t>
      </w:r>
      <w:r w:rsidR="00FF4123">
        <w:br/>
        <w:t xml:space="preserve">   },</w:t>
      </w:r>
      <w:r w:rsidR="00FF4123">
        <w:br/>
        <w:t xml:space="preserve">   "package" : {</w:t>
      </w:r>
      <w:r w:rsidR="00FF4123">
        <w:br/>
        <w:t xml:space="preserve">      "ledscripts" : [</w:t>
      </w:r>
      <w:r w:rsidR="00FF4123">
        <w:br/>
        <w:t xml:space="preserve">         "HM_success_spooky",</w:t>
      </w:r>
      <w:r w:rsidR="00FF4123">
        <w:br/>
        <w:t xml:space="preserve">         "HM_success_xylo",</w:t>
      </w:r>
      <w:r w:rsidR="00FF4123">
        <w:br/>
        <w:t xml:space="preserve">         "HM_exception",</w:t>
      </w:r>
      <w:r w:rsidR="00FF4123">
        <w:br/>
        <w:t xml:space="preserve">         "GXP_tap",</w:t>
      </w:r>
      <w:r w:rsidR="00FF4123">
        <w:br/>
        <w:t xml:space="preserve">         "HM_success_bells",</w:t>
      </w:r>
      <w:r w:rsidR="00FF4123">
        <w:br/>
        <w:t xml:space="preserve">         "GXP_success"</w:t>
      </w:r>
      <w:r w:rsidR="00FF4123">
        <w:br/>
        <w:t xml:space="preserve">      ],</w:t>
      </w:r>
      <w:r w:rsidR="00FF4123" w:rsidRPr="00FF4123">
        <w:t xml:space="preserve"> </w:t>
      </w:r>
      <w:r w:rsidR="00FF4123">
        <w:br/>
        <w:t xml:space="preserve">      "media hash" : "bcaceadfb8dcf572d6e220f4dd1f7302",</w:t>
      </w:r>
      <w:r w:rsidR="00FF4123">
        <w:br/>
        <w:t xml:space="preserve">      "sounds" : [</w:t>
      </w:r>
      <w:r w:rsidR="00FF4123">
        <w:br/>
      </w:r>
      <w:r w:rsidR="00FF4123">
        <w:lastRenderedPageBreak/>
        <w:t xml:space="preserve">         "HM_exception_strings",</w:t>
      </w:r>
      <w:r w:rsidR="00FF4123">
        <w:br/>
        <w:t xml:space="preserve">         "HM_success_skeletonXylo",</w:t>
      </w:r>
      <w:r w:rsidR="00FF4123">
        <w:br/>
        <w:t xml:space="preserve">         "HM_exception_skeletonXylo",</w:t>
      </w:r>
      <w:r w:rsidR="00FF4123">
        <w:br/>
        <w:t xml:space="preserve">         "HM_success_spooky",</w:t>
      </w:r>
      <w:r w:rsidR="00FF4123">
        <w:br/>
        <w:t xml:space="preserve">         "GXP_tap",</w:t>
      </w:r>
      <w:r w:rsidR="00FF4123">
        <w:br/>
        <w:t xml:space="preserve">         "HM_success_bells"</w:t>
      </w:r>
      <w:r w:rsidR="00FF4123">
        <w:br/>
        <w:t xml:space="preserve">      ],</w:t>
      </w:r>
      <w:r w:rsidR="00FF4123" w:rsidRPr="00FF4123">
        <w:t xml:space="preserve"> </w:t>
      </w:r>
      <w:r w:rsidR="00FF4123">
        <w:br/>
        <w:t xml:space="preserve">      "xbio" : null</w:t>
      </w:r>
      <w:r w:rsidR="00FF4123">
        <w:br/>
        <w:t xml:space="preserve">   }</w:t>
      </w:r>
      <w:r w:rsidR="00F245F0">
        <w:br/>
      </w:r>
      <w:r w:rsidRPr="00991648">
        <w:t>}</w:t>
      </w:r>
      <w:r w:rsidR="00F245F0">
        <w:br/>
      </w:r>
    </w:p>
    <w:p w14:paraId="44C51E3C" w14:textId="77777777" w:rsidR="004D5688" w:rsidRDefault="004D5688" w:rsidP="00750398">
      <w:pPr>
        <w:pStyle w:val="Heading4"/>
      </w:pPr>
      <w:r>
        <w:t>Media Installation</w:t>
      </w:r>
    </w:p>
    <w:p w14:paraId="2E418756" w14:textId="54B27692" w:rsidR="004D5688" w:rsidRPr="00B31BB3" w:rsidRDefault="004D5688" w:rsidP="00750398">
      <w:pPr>
        <w:pStyle w:val="H2Body"/>
        <w:ind w:left="1080"/>
      </w:pPr>
      <w:r>
        <w:t>Media are installed onto a device using the REST endpoint, PUT /media/package. See ICD for details. The body of the API call is in a gzip/tar format. When disconnected from an xBRC (or even if connected), you can use a CURL command or REST client to push the gzip/tar file type. You would verify the call succeeds by calling GET /media/inventory.</w:t>
      </w:r>
    </w:p>
    <w:p w14:paraId="4547BF2A" w14:textId="29253DA0" w:rsidR="007552B2" w:rsidRDefault="003371DB">
      <w:pPr>
        <w:pStyle w:val="Heading1"/>
      </w:pPr>
      <w:bookmarkStart w:id="227" w:name="_Toc229655564"/>
      <w:r>
        <w:t>Areas Tested</w:t>
      </w:r>
      <w:bookmarkEnd w:id="227"/>
    </w:p>
    <w:p w14:paraId="6F68CF54" w14:textId="2E5078B4" w:rsidR="003371DB" w:rsidRDefault="0068255C" w:rsidP="00750398">
      <w:pPr>
        <w:pStyle w:val="Heading3"/>
      </w:pPr>
      <w:bookmarkStart w:id="228" w:name="_Toc229655565"/>
      <w:r>
        <w:t xml:space="preserve">Definition of </w:t>
      </w:r>
      <w:r w:rsidR="003371DB">
        <w:t>Models</w:t>
      </w:r>
      <w:bookmarkEnd w:id="228"/>
    </w:p>
    <w:p w14:paraId="2E5AF6FB" w14:textId="77777777" w:rsidR="0068255C" w:rsidRDefault="0068255C" w:rsidP="00750398">
      <w:pPr>
        <w:pStyle w:val="H2Body"/>
        <w:ind w:left="720"/>
      </w:pPr>
      <w:r w:rsidRPr="00B60816">
        <w:rPr>
          <w:b/>
        </w:rPr>
        <w:t>Park Entry</w:t>
      </w:r>
      <w:r>
        <w:t xml:space="preserve"> – When xTP includes both tap reader and biometric reader to support park entry.</w:t>
      </w:r>
    </w:p>
    <w:p w14:paraId="72C1BBC5" w14:textId="3C6BC2F9" w:rsidR="0068255C" w:rsidRDefault="0068255C" w:rsidP="00750398">
      <w:pPr>
        <w:pStyle w:val="H2Body"/>
        <w:ind w:left="720"/>
      </w:pPr>
      <w:r w:rsidRPr="00B60816">
        <w:rPr>
          <w:b/>
        </w:rPr>
        <w:t>Attraction</w:t>
      </w:r>
      <w:r>
        <w:t xml:space="preserve"> – When xTP is used within an attraction’s queue. </w:t>
      </w:r>
      <w:ins w:id="229" w:author="Mark Mecham" w:date="2013-04-24T14:23:00Z">
        <w:r w:rsidR="00530D31">
          <w:t xml:space="preserve">The </w:t>
        </w:r>
      </w:ins>
      <w:ins w:id="230" w:author="Joe Ferrara" w:date="2013-05-08T09:12:00Z">
        <w:r w:rsidR="00315E31">
          <w:t>xTP can</w:t>
        </w:r>
      </w:ins>
      <w:r>
        <w:t xml:space="preserve"> be found at start of queue, merge point between FastPass+ guests and regular queue as well at attraction exit.</w:t>
      </w:r>
    </w:p>
    <w:p w14:paraId="6033629C" w14:textId="030EF5C5" w:rsidR="0068255C" w:rsidRPr="002A40CB" w:rsidRDefault="007E3B64" w:rsidP="00750398">
      <w:pPr>
        <w:pStyle w:val="H3Body"/>
      </w:pPr>
      <w:r>
        <w:rPr>
          <w:b/>
        </w:rPr>
        <w:t>Space</w:t>
      </w:r>
      <w:r w:rsidR="0068255C">
        <w:t xml:space="preserve"> – When xTP is used as a tap device that records user interaction without requiring secure ID information. The reads from a reader in the </w:t>
      </w:r>
      <w:r>
        <w:t>Space</w:t>
      </w:r>
      <w:r w:rsidR="0068255C">
        <w:t xml:space="preserve"> </w:t>
      </w:r>
      <w:r>
        <w:t>model</w:t>
      </w:r>
      <w:r w:rsidR="0068255C">
        <w:t xml:space="preserve"> to not include secure ID. An example is if you have a game that contains choices that the guest taps to choose.</w:t>
      </w:r>
    </w:p>
    <w:p w14:paraId="3AA5721B" w14:textId="7817490D" w:rsidR="003371DB" w:rsidRDefault="003371DB" w:rsidP="00750398">
      <w:pPr>
        <w:pStyle w:val="Heading3"/>
      </w:pPr>
      <w:bookmarkStart w:id="231" w:name="_Toc229655566"/>
      <w:r>
        <w:lastRenderedPageBreak/>
        <w:t>High Level Use Cases</w:t>
      </w:r>
      <w:bookmarkEnd w:id="231"/>
    </w:p>
    <w:p w14:paraId="636AB433" w14:textId="137A7293" w:rsidR="003371DB" w:rsidRDefault="0068255C" w:rsidP="00750398">
      <w:pPr>
        <w:pStyle w:val="H3Body"/>
        <w:ind w:left="1440"/>
      </w:pPr>
      <w:r>
        <w:t>Guest taps with an RFID card</w:t>
      </w:r>
      <w:r w:rsidR="0093301C">
        <w:br/>
      </w:r>
      <w:r>
        <w:t xml:space="preserve">Guest taps with a </w:t>
      </w:r>
      <w:r w:rsidR="00FE4065">
        <w:t xml:space="preserve">MagicBand </w:t>
      </w:r>
      <w:r w:rsidR="0093301C">
        <w:br/>
      </w:r>
      <w:r>
        <w:t xml:space="preserve">Guest taps with an RFID card for </w:t>
      </w:r>
      <w:r w:rsidR="00FE4065">
        <w:t>FastPass+</w:t>
      </w:r>
      <w:r w:rsidR="0093301C">
        <w:br/>
      </w:r>
      <w:r>
        <w:t xml:space="preserve">Guest taps with a </w:t>
      </w:r>
      <w:r w:rsidR="00FE4065">
        <w:t>MagicBand for</w:t>
      </w:r>
      <w:r>
        <w:t xml:space="preserve"> </w:t>
      </w:r>
      <w:r w:rsidR="00FE4065">
        <w:t>FastPass+</w:t>
      </w:r>
      <w:r w:rsidR="0093301C">
        <w:br/>
      </w:r>
      <w:r>
        <w:t>Guest taps with a secure ID in park entry and other models</w:t>
      </w:r>
      <w:r w:rsidR="0093301C">
        <w:br/>
      </w:r>
      <w:r>
        <w:t xml:space="preserve">Guest taps where secure ID is not used, as in </w:t>
      </w:r>
      <w:r w:rsidR="00F67B76">
        <w:t>space</w:t>
      </w:r>
      <w:r>
        <w:t xml:space="preserve"> model</w:t>
      </w:r>
      <w:r w:rsidR="0093301C">
        <w:br/>
      </w:r>
    </w:p>
    <w:p w14:paraId="39AD3D50" w14:textId="4615F4F6" w:rsidR="00917F14" w:rsidRDefault="00917F14" w:rsidP="00750398">
      <w:pPr>
        <w:pStyle w:val="Heading2"/>
        <w:rPr>
          <w:ins w:id="232" w:author="Joe Ferrara" w:date="2013-05-02T14:38:00Z"/>
        </w:rPr>
      </w:pPr>
      <w:bookmarkStart w:id="233" w:name="_Toc229655567"/>
      <w:ins w:id="234" w:author="Joe Ferrara" w:date="2013-05-02T14:37:00Z">
        <w:r>
          <w:t>Smoke</w:t>
        </w:r>
      </w:ins>
      <w:bookmarkEnd w:id="233"/>
    </w:p>
    <w:p w14:paraId="4266F582" w14:textId="01F73922" w:rsidR="00917F14" w:rsidRPr="00917F14" w:rsidRDefault="00917F14" w:rsidP="00572983">
      <w:pPr>
        <w:pStyle w:val="H2Body"/>
        <w:ind w:left="720"/>
        <w:rPr>
          <w:ins w:id="235" w:author="Joe Ferrara" w:date="2013-05-02T14:37:00Z"/>
        </w:rPr>
      </w:pPr>
      <w:ins w:id="236" w:author="Joe Ferrara" w:date="2013-05-02T14:38:00Z">
        <w:r>
          <w:t>Development tests their changes before passing it on to QA</w:t>
        </w:r>
      </w:ins>
      <w:ins w:id="237" w:author="Joe Ferrara" w:date="2013-05-07T17:01:00Z">
        <w:r w:rsidR="00856B7C">
          <w:t>. QA is then responsible for running all of the tests.</w:t>
        </w:r>
      </w:ins>
    </w:p>
    <w:p w14:paraId="0048856C" w14:textId="2738A036" w:rsidR="00917F14" w:rsidRDefault="00917F14" w:rsidP="00750398">
      <w:pPr>
        <w:pStyle w:val="Heading2"/>
        <w:rPr>
          <w:ins w:id="238" w:author="Joe Ferrara" w:date="2013-05-02T16:07:00Z"/>
        </w:rPr>
      </w:pPr>
      <w:bookmarkStart w:id="239" w:name="_Toc229655568"/>
      <w:ins w:id="240" w:author="Joe Ferrara" w:date="2013-05-02T14:37:00Z">
        <w:r>
          <w:t>Build Verification</w:t>
        </w:r>
      </w:ins>
      <w:bookmarkEnd w:id="239"/>
    </w:p>
    <w:p w14:paraId="28F4F0F0" w14:textId="4332D93E" w:rsidR="00563911" w:rsidRPr="00563911" w:rsidRDefault="00563911" w:rsidP="00572983">
      <w:pPr>
        <w:pStyle w:val="H2Body"/>
        <w:ind w:left="720"/>
        <w:rPr>
          <w:ins w:id="241" w:author="Joe Ferrara" w:date="2013-05-02T14:37:00Z"/>
        </w:rPr>
      </w:pPr>
      <w:ins w:id="242" w:author="Joe Ferrara" w:date="2013-05-02T16:07:00Z">
        <w:r>
          <w:t xml:space="preserve">QA runs an automated script as </w:t>
        </w:r>
      </w:ins>
      <w:ins w:id="243" w:author="Joe Ferrara" w:date="2013-05-08T17:39:00Z">
        <w:r w:rsidR="00993810">
          <w:t>the</w:t>
        </w:r>
      </w:ins>
      <w:ins w:id="244" w:author="Joe Ferrara" w:date="2013-05-02T16:07:00Z">
        <w:r>
          <w:t xml:space="preserve"> BVT. It touches on important Restful endpoints and checks returned values in several cases. The script, written in python, is described in the </w:t>
        </w:r>
      </w:ins>
      <w:ins w:id="245" w:author="Joe Ferrara" w:date="2013-05-02T16:08:00Z">
        <w:r>
          <w:t>section</w:t>
        </w:r>
      </w:ins>
      <w:ins w:id="246" w:author="Joe Ferrara" w:date="2013-05-02T16:07:00Z">
        <w:r>
          <w:t xml:space="preserve"> </w:t>
        </w:r>
      </w:ins>
      <w:ins w:id="247" w:author="Joe Ferrara" w:date="2013-05-02T16:08:00Z">
        <w:r>
          <w:t>named “</w:t>
        </w:r>
      </w:ins>
      <w:ins w:id="248" w:author="Joe Ferrara" w:date="2013-05-02T16:09:00Z">
        <w:r>
          <w:t>Test Tools</w:t>
        </w:r>
      </w:ins>
      <w:ins w:id="249" w:author="Joe Ferrara" w:date="2013-05-02T16:08:00Z">
        <w:r>
          <w:t>”.</w:t>
        </w:r>
      </w:ins>
      <w:ins w:id="250" w:author="Joe Ferrara" w:date="2013-05-08T17:38:00Z">
        <w:r w:rsidR="00993810">
          <w:t xml:space="preserve"> </w:t>
        </w:r>
      </w:ins>
    </w:p>
    <w:p w14:paraId="6A6146E8" w14:textId="30EA2346" w:rsidR="0052188D" w:rsidRDefault="0052188D" w:rsidP="00750398">
      <w:pPr>
        <w:pStyle w:val="Heading2"/>
      </w:pPr>
      <w:bookmarkStart w:id="251" w:name="_Toc229655569"/>
      <w:r>
        <w:t>Integration</w:t>
      </w:r>
      <w:bookmarkEnd w:id="251"/>
    </w:p>
    <w:p w14:paraId="1466F90F" w14:textId="3C475D06" w:rsidR="005A57EC" w:rsidRDefault="005A57EC" w:rsidP="005A57EC">
      <w:pPr>
        <w:pStyle w:val="Heading3"/>
      </w:pPr>
      <w:bookmarkStart w:id="252" w:name="_Toc229655570"/>
      <w:r>
        <w:t xml:space="preserve">Finding an </w:t>
      </w:r>
      <w:ins w:id="253" w:author="Joe Ferrara" w:date="2013-04-22T18:14:00Z">
        <w:r w:rsidR="00EB5691">
          <w:t>xBRMS</w:t>
        </w:r>
      </w:ins>
      <w:r>
        <w:t xml:space="preserve"> on startup</w:t>
      </w:r>
      <w:bookmarkEnd w:id="252"/>
    </w:p>
    <w:p w14:paraId="4D6D8346" w14:textId="6F829D52" w:rsidR="005A57EC" w:rsidRDefault="005A57EC" w:rsidP="005A57EC">
      <w:pPr>
        <w:pStyle w:val="H2Body"/>
        <w:ind w:left="720"/>
      </w:pPr>
      <w:r>
        <w:t xml:space="preserve">When the xTP is initializing, it attempt to find the </w:t>
      </w:r>
      <w:ins w:id="254" w:author="Joe Ferrara" w:date="2013-04-22T18:14:00Z">
        <w:r w:rsidR="00EB5691">
          <w:t>xBRMS</w:t>
        </w:r>
      </w:ins>
      <w:r>
        <w:t xml:space="preserve"> on its network using its DHCP server. If one is found, then the reader can go into the </w:t>
      </w:r>
      <w:ins w:id="255" w:author="Joe Ferrara" w:date="2013-04-22T18:14:00Z">
        <w:r w:rsidR="00EB5691">
          <w:t>xBRMS</w:t>
        </w:r>
      </w:ins>
      <w:r>
        <w:t xml:space="preserve"> unassigned readers classification if it is not already assigned. If it cannot find an </w:t>
      </w:r>
      <w:ins w:id="256" w:author="Joe Ferrara" w:date="2013-04-22T18:14:00Z">
        <w:r w:rsidR="00EB5691">
          <w:t>xBRMS</w:t>
        </w:r>
      </w:ins>
      <w:r>
        <w:t>, then it will fall back to whatever is set in the “config.json” file.</w:t>
      </w:r>
    </w:p>
    <w:p w14:paraId="4BAD190C" w14:textId="5B865048" w:rsidR="000E52AC" w:rsidRDefault="000E52AC">
      <w:pPr>
        <w:spacing w:after="0" w:line="240" w:lineRule="auto"/>
      </w:pPr>
      <w:r>
        <w:br w:type="page"/>
      </w:r>
    </w:p>
    <w:p w14:paraId="4AA6C563" w14:textId="123D2C19" w:rsidR="005A57EC" w:rsidRDefault="005A57EC" w:rsidP="005A57EC">
      <w:pPr>
        <w:pStyle w:val="H2Body"/>
      </w:pPr>
      <w:r w:rsidRPr="007A3164">
        <w:rPr>
          <w:b/>
        </w:rPr>
        <w:lastRenderedPageBreak/>
        <w:t xml:space="preserve">Communication Sequence </w:t>
      </w:r>
      <w:r w:rsidR="005D470D">
        <w:rPr>
          <w:b/>
        </w:rPr>
        <w:t>when</w:t>
      </w:r>
      <w:r>
        <w:rPr>
          <w:b/>
        </w:rPr>
        <w:t xml:space="preserve"> xTP is Starting Up</w:t>
      </w:r>
    </w:p>
    <w:p w14:paraId="7AEF539C" w14:textId="77777777" w:rsidR="005A57EC" w:rsidRDefault="005A57EC" w:rsidP="005A57EC">
      <w:pPr>
        <w:pStyle w:val="H2Body"/>
      </w:pPr>
    </w:p>
    <w:p w14:paraId="4A67700C" w14:textId="77777777" w:rsidR="005A57EC" w:rsidRDefault="005A57EC" w:rsidP="005A57EC">
      <w:pPr>
        <w:pStyle w:val="H2Body"/>
      </w:pPr>
      <w:r>
        <w:rPr>
          <w:noProof/>
        </w:rPr>
        <w:drawing>
          <wp:inline distT="0" distB="0" distL="0" distR="0" wp14:anchorId="7F74AC62" wp14:editId="3A062583">
            <wp:extent cx="5943600" cy="3007360"/>
            <wp:effectExtent l="0" t="0" r="0" b="0"/>
            <wp:docPr id="12" name="Picture 12" descr="Macintosh HD:Users:joef:Desktop:Sequence of Events When Starting x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f:Desktop:Sequence of Events When Starting xT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07360"/>
                    </a:xfrm>
                    <a:prstGeom prst="rect">
                      <a:avLst/>
                    </a:prstGeom>
                    <a:noFill/>
                    <a:ln>
                      <a:noFill/>
                    </a:ln>
                  </pic:spPr>
                </pic:pic>
              </a:graphicData>
            </a:graphic>
          </wp:inline>
        </w:drawing>
      </w:r>
    </w:p>
    <w:p w14:paraId="7D42573E" w14:textId="77777777" w:rsidR="005A57EC" w:rsidRDefault="005A57EC" w:rsidP="005A57EC">
      <w:pPr>
        <w:pStyle w:val="H2Body"/>
        <w:rPr>
          <w:ins w:id="257" w:author="Mark Mecham" w:date="2013-04-24T15:17:00Z"/>
        </w:rPr>
      </w:pPr>
    </w:p>
    <w:p w14:paraId="3386AEDE" w14:textId="77777777" w:rsidR="005A57EC" w:rsidRDefault="005A57EC" w:rsidP="005A57EC">
      <w:pPr>
        <w:pStyle w:val="Heading3"/>
        <w:numPr>
          <w:ilvl w:val="2"/>
          <w:numId w:val="51"/>
        </w:numPr>
      </w:pPr>
      <w:bookmarkStart w:id="258" w:name="_Toc229655571"/>
      <w:r>
        <w:t>Locking</w:t>
      </w:r>
      <w:bookmarkEnd w:id="258"/>
    </w:p>
    <w:p w14:paraId="50EF4101" w14:textId="01FC1AF6" w:rsidR="005A57EC" w:rsidRPr="004E6614" w:rsidRDefault="005A57EC" w:rsidP="005A57EC">
      <w:pPr>
        <w:pStyle w:val="H2Body"/>
        <w:ind w:left="720"/>
      </w:pPr>
      <w:r w:rsidRPr="004E6614">
        <w:t>When an xTP is in the Blue state, then xTP ignores additional taps. This Ignore state is cleared when a cast member taps to clear the Blue state.</w:t>
      </w:r>
      <w:ins w:id="259" w:author="Joe Ferrara" w:date="2013-05-08T14:40:00Z">
        <w:r w:rsidR="00411FBC">
          <w:t xml:space="preserve"> A blue state is when the use</w:t>
        </w:r>
        <w:r w:rsidR="00401B9E">
          <w:t>r of a MagicBand does not get an entitlement from the backend and it becomes the operator</w:t>
        </w:r>
      </w:ins>
      <w:ins w:id="260" w:author="Joe Ferrara" w:date="2013-05-08T14:41:00Z">
        <w:r w:rsidR="00401B9E">
          <w:t>’s responsibility to deal with the issue.</w:t>
        </w:r>
      </w:ins>
    </w:p>
    <w:p w14:paraId="059DB2B6" w14:textId="77777777" w:rsidR="005A57EC" w:rsidRPr="00DB4DAB" w:rsidRDefault="005A57EC" w:rsidP="005A57EC">
      <w:pPr>
        <w:pStyle w:val="H2Body"/>
        <w:ind w:left="720"/>
      </w:pPr>
      <w:r w:rsidRPr="004E6614">
        <w:t>When an xTP is not yet in a determined state, then it keeps accepting taps until is hears back from xBRC.</w:t>
      </w:r>
    </w:p>
    <w:p w14:paraId="6C098562" w14:textId="77777777" w:rsidR="00F379C4" w:rsidRDefault="00F379C4" w:rsidP="00F379C4">
      <w:pPr>
        <w:pStyle w:val="Heading3"/>
      </w:pPr>
      <w:bookmarkStart w:id="261" w:name="_Toc229655572"/>
      <w:r>
        <w:t>Hardware</w:t>
      </w:r>
      <w:bookmarkEnd w:id="261"/>
    </w:p>
    <w:p w14:paraId="3FA302FE" w14:textId="77777777" w:rsidR="00401B9E" w:rsidRDefault="00F379C4" w:rsidP="00F379C4">
      <w:pPr>
        <w:pStyle w:val="H2Body"/>
        <w:ind w:left="720"/>
        <w:rPr>
          <w:ins w:id="262" w:author="Joe Ferrara" w:date="2013-05-08T14:41:00Z"/>
        </w:rPr>
      </w:pPr>
      <w:r>
        <w:t>The xTP v2 hardware has a faceplate that contains 48 LEDs that can be individually addressed in a LED script. It is possible to light up any of the LEDs with red, green, or blue in 255 intensities. Depending on the installation, the faceplate can be replaced. The one used for park entry and attraction queues is a mickey face.</w:t>
      </w:r>
    </w:p>
    <w:p w14:paraId="444EECF3" w14:textId="5EEFF626" w:rsidR="00F379C4" w:rsidRDefault="00401B9E" w:rsidP="00F379C4">
      <w:pPr>
        <w:pStyle w:val="H2Body"/>
        <w:ind w:left="720"/>
      </w:pPr>
      <w:ins w:id="263" w:author="Joe Ferrara" w:date="2013-05-08T14:41:00Z">
        <w:r>
          <w:lastRenderedPageBreak/>
          <w:t>The xTP v1 hardware (</w:t>
        </w:r>
      </w:ins>
      <w:ins w:id="264" w:author="Joe Ferrara" w:date="2013-05-08T14:42:00Z">
        <w:r>
          <w:t>engineering</w:t>
        </w:r>
      </w:ins>
      <w:ins w:id="265" w:author="Joe Ferrara" w:date="2013-05-08T14:41:00Z">
        <w:r>
          <w:t xml:space="preserve"> proof of concept) does not have individually addressable LEDs, so it can only be told to turn off, or to change between green and blue colors. </w:t>
        </w:r>
      </w:ins>
      <w:r w:rsidR="00E44447">
        <w:br/>
      </w:r>
    </w:p>
    <w:p w14:paraId="01C1F8E1" w14:textId="2CCAD018" w:rsidR="00B43E2D" w:rsidRDefault="00B43E2D" w:rsidP="00750398">
      <w:pPr>
        <w:pStyle w:val="Heading2"/>
      </w:pPr>
      <w:bookmarkStart w:id="266" w:name="_Toc229655573"/>
      <w:r>
        <w:t>Build</w:t>
      </w:r>
      <w:r w:rsidR="00C21FA3">
        <w:t>s</w:t>
      </w:r>
      <w:bookmarkEnd w:id="266"/>
    </w:p>
    <w:p w14:paraId="7B9DEC13" w14:textId="32A1DD91" w:rsidR="00C21FA3" w:rsidRPr="00B60816" w:rsidRDefault="00C21FA3" w:rsidP="00C21FA3">
      <w:pPr>
        <w:pStyle w:val="H2Body"/>
      </w:pPr>
      <w:r w:rsidRPr="00B60816">
        <w:t xml:space="preserve">xTP builds can be installed via </w:t>
      </w:r>
      <w:r w:rsidR="005D470D" w:rsidRPr="00B60816">
        <w:t>RESTful API</w:t>
      </w:r>
      <w:r w:rsidRPr="00B60816">
        <w:t xml:space="preserve"> calls iss</w:t>
      </w:r>
      <w:r>
        <w:t>u</w:t>
      </w:r>
      <w:r w:rsidRPr="00B60816">
        <w:t>ed from an xBRC</w:t>
      </w:r>
      <w:r>
        <w:t xml:space="preserve">. </w:t>
      </w:r>
      <w:r w:rsidRPr="00B60816">
        <w:t>The xBRC can either do a fresh install or upgrade an existing installation</w:t>
      </w:r>
      <w:r>
        <w:t xml:space="preserve">. </w:t>
      </w:r>
      <w:r w:rsidRPr="00B60816">
        <w:t>These API are documented in the xTP IDC document</w:t>
      </w:r>
      <w:r>
        <w:t xml:space="preserve">. </w:t>
      </w:r>
      <w:r w:rsidRPr="00B60816">
        <w:t>The xBRC stores xTP builds using Yum</w:t>
      </w:r>
      <w:r>
        <w:t xml:space="preserve">. </w:t>
      </w:r>
      <w:r w:rsidRPr="00B60816">
        <w:t>A brief outline of what happens when a new build is placed on the xBRC follows.</w:t>
      </w:r>
    </w:p>
    <w:p w14:paraId="7476A06A" w14:textId="58059041" w:rsidR="00C21FA3" w:rsidRPr="00B60816" w:rsidRDefault="00C21FA3" w:rsidP="00C21FA3">
      <w:pPr>
        <w:pStyle w:val="H2Body"/>
        <w:numPr>
          <w:ilvl w:val="0"/>
          <w:numId w:val="29"/>
        </w:numPr>
      </w:pPr>
      <w:r w:rsidRPr="00B60816">
        <w:t>Build an RPM file</w:t>
      </w:r>
      <w:r>
        <w:br/>
      </w:r>
      <w:r w:rsidRPr="00B60816">
        <w:t xml:space="preserve">Do this by placing the ipk files in git </w:t>
      </w:r>
      <w:r w:rsidR="00FE4065" w:rsidRPr="00B60816">
        <w:t>under the appropriate directory for each reader type.</w:t>
      </w:r>
      <w:r w:rsidR="00FE4065">
        <w:br/>
      </w:r>
      <w:r w:rsidR="00FE4065">
        <w:br/>
      </w:r>
      <w:r w:rsidR="00FE4065" w:rsidRPr="00B60816">
        <w:t>disney.</w:t>
      </w:r>
      <w:r w:rsidR="00FE4065">
        <w:t xml:space="preserve">MagicBand </w:t>
      </w:r>
      <w:r w:rsidR="00FE4065" w:rsidRPr="00B60816">
        <w:t>Controller/build/repos/linux/armv7</w:t>
      </w:r>
      <w:r w:rsidR="00FE4065">
        <w:br/>
      </w:r>
      <w:r w:rsidR="00FE4065">
        <w:br/>
      </w:r>
      <w:r w:rsidRPr="00B60816">
        <w:t>Make sure to follow the naming convention of xfp-a.b.c-d.ipk, xbr-a.b.c-d.ipk, xfpxbio-a.b.c-d.ipk</w:t>
      </w:r>
    </w:p>
    <w:p w14:paraId="05F50B1B" w14:textId="77777777" w:rsidR="00C21FA3" w:rsidRPr="00B60816" w:rsidRDefault="00C21FA3" w:rsidP="00C21FA3">
      <w:pPr>
        <w:pStyle w:val="H2Body"/>
        <w:numPr>
          <w:ilvl w:val="0"/>
          <w:numId w:val="29"/>
        </w:numPr>
      </w:pPr>
      <w:r w:rsidRPr="00B60816">
        <w:t>Copy it to a directory that the xBRC know to look for new installation packages</w:t>
      </w:r>
      <w:r>
        <w:t xml:space="preserve">. </w:t>
      </w:r>
      <w:r w:rsidRPr="00B60816">
        <w:t>Syntax is “sudo yum install &lt;filename&gt;”</w:t>
      </w:r>
    </w:p>
    <w:p w14:paraId="24B7C362" w14:textId="77777777" w:rsidR="00C21FA3" w:rsidRPr="00B60816" w:rsidRDefault="00C21FA3" w:rsidP="00C21FA3">
      <w:pPr>
        <w:pStyle w:val="H2Body"/>
        <w:numPr>
          <w:ilvl w:val="0"/>
          <w:numId w:val="29"/>
        </w:numPr>
      </w:pPr>
      <w:r w:rsidRPr="00B60816">
        <w:t>Make a restful call to the xBRC http://&lt;xbrc ip&gt;:8080/refreshpackages after installing a new version of the reader rpm.</w:t>
      </w:r>
    </w:p>
    <w:p w14:paraId="38CF3F66" w14:textId="77777777" w:rsidR="00C21FA3" w:rsidRDefault="00C21FA3" w:rsidP="00C21FA3">
      <w:pPr>
        <w:pStyle w:val="H2Body"/>
        <w:numPr>
          <w:ilvl w:val="0"/>
          <w:numId w:val="29"/>
        </w:numPr>
      </w:pPr>
      <w:r w:rsidRPr="00B60816">
        <w:t>When configuring the xBRC, set a location for the RPM files and its IP address</w:t>
      </w:r>
      <w:r>
        <w:t>.</w:t>
      </w:r>
    </w:p>
    <w:p w14:paraId="47702BFE" w14:textId="040A8539" w:rsidR="003371DB" w:rsidRDefault="003371DB" w:rsidP="00750398">
      <w:pPr>
        <w:pStyle w:val="Heading2"/>
      </w:pPr>
      <w:bookmarkStart w:id="267" w:name="_Toc229655574"/>
      <w:r>
        <w:t>Security</w:t>
      </w:r>
      <w:bookmarkEnd w:id="267"/>
    </w:p>
    <w:p w14:paraId="09FDD8BF" w14:textId="6A70BAFA" w:rsidR="00B43E2D" w:rsidRDefault="00B43E2D" w:rsidP="00750398">
      <w:pPr>
        <w:pStyle w:val="Heading3"/>
      </w:pPr>
      <w:bookmarkStart w:id="268" w:name="_Toc229655575"/>
      <w:r>
        <w:t>Secure ID and Public ID</w:t>
      </w:r>
      <w:bookmarkEnd w:id="268"/>
    </w:p>
    <w:p w14:paraId="55772A4E" w14:textId="040168B2" w:rsidR="00650B6B" w:rsidRDefault="00650B6B" w:rsidP="00750398">
      <w:pPr>
        <w:pStyle w:val="H2Body"/>
        <w:ind w:left="720"/>
      </w:pPr>
      <w:r>
        <w:t xml:space="preserve">A secure ID is read from an RFID device and then decoded by the redemption system in order to match it to a guest. </w:t>
      </w:r>
      <w:ins w:id="269" w:author="Joe Ferrara" w:date="2013-04-30T09:30:00Z">
        <w:r w:rsidR="00AF19F8">
          <w:t xml:space="preserve">The </w:t>
        </w:r>
      </w:ins>
      <w:ins w:id="270" w:author="Joe Ferrara" w:date="2013-04-30T09:33:00Z">
        <w:r w:rsidR="00AF19F8">
          <w:t>secure</w:t>
        </w:r>
      </w:ins>
      <w:ins w:id="271" w:author="Joe Ferrara" w:date="2013-04-30T09:30:00Z">
        <w:r w:rsidR="00AF19F8">
          <w:t xml:space="preserve"> ID is used for redemption to ensure that the Disney ticketing system that </w:t>
        </w:r>
        <w:r w:rsidR="00AF19F8">
          <w:lastRenderedPageBreak/>
          <w:t xml:space="preserve">the band or card is presented </w:t>
        </w:r>
      </w:ins>
      <w:ins w:id="272" w:author="Joe Ferrara" w:date="2013-04-30T09:31:00Z">
        <w:r w:rsidR="00AF19F8">
          <w:t>…</w:t>
        </w:r>
      </w:ins>
      <w:r>
        <w:t>The secure ID is also important for cases where the RFID device is used to make financial transactions.</w:t>
      </w:r>
    </w:p>
    <w:p w14:paraId="579ECCA0" w14:textId="24F54B1B" w:rsidR="00650B6B" w:rsidRDefault="00650B6B" w:rsidP="00750398">
      <w:pPr>
        <w:pStyle w:val="H2Body"/>
        <w:ind w:left="720"/>
      </w:pPr>
      <w:r>
        <w:t xml:space="preserve">When testing in </w:t>
      </w:r>
      <w:r w:rsidR="007E3B64">
        <w:t xml:space="preserve">Space </w:t>
      </w:r>
      <w:r>
        <w:t>mode</w:t>
      </w:r>
      <w:r w:rsidR="007E3B64">
        <w:t>l</w:t>
      </w:r>
      <w:r>
        <w:t xml:space="preserve">, the reader is configured to not return the secure ID data. </w:t>
      </w:r>
      <w:ins w:id="273" w:author="Joe Ferrara" w:date="2013-04-30T09:31:00Z">
        <w:r w:rsidR="00AF19F8">
          <w:t xml:space="preserve">A </w:t>
        </w:r>
      </w:ins>
      <w:ins w:id="274" w:author="Joe Ferrara" w:date="2013-04-30T09:33:00Z">
        <w:r w:rsidR="00AF19F8">
          <w:t>public</w:t>
        </w:r>
      </w:ins>
      <w:ins w:id="275" w:author="Joe Ferrara" w:date="2013-04-30T09:31:00Z">
        <w:r w:rsidR="00AF19F8">
          <w:t xml:space="preserve"> ID is useful for cases where authentication is not necessary such as for in park attractions that invite guest </w:t>
        </w:r>
      </w:ins>
      <w:ins w:id="276" w:author="Joe Ferrara" w:date="2013-04-30T09:32:00Z">
        <w:r w:rsidR="00AF19F8">
          <w:t>participation</w:t>
        </w:r>
      </w:ins>
      <w:ins w:id="277" w:author="Joe Ferrara" w:date="2013-04-30T09:31:00Z">
        <w:r w:rsidR="00AF19F8">
          <w:t>.</w:t>
        </w:r>
      </w:ins>
      <w:ins w:id="278" w:author="Joe Ferrara" w:date="2013-04-30T09:32:00Z">
        <w:r w:rsidR="00AF19F8">
          <w:t xml:space="preserve"> </w:t>
        </w:r>
      </w:ins>
      <w:ins w:id="279" w:author="Joe Ferrara" w:date="2013-04-30T09:33:00Z">
        <w:r w:rsidR="00AF19F8">
          <w:t xml:space="preserve">It is also useful since the read is very fast, only needing to get the ID from the card and not needing to communicate with the xBRC in order to do authentication. </w:t>
        </w:r>
      </w:ins>
      <w:ins w:id="280" w:author="Joe Ferrara" w:date="2013-04-30T09:32:00Z">
        <w:r w:rsidR="00AF19F8">
          <w:t xml:space="preserve">For example, it is used in Test Track for a game where guests tap many different locations to play. This attraction uses a variant on the xTP, an xTPra (xTP remote antennae). </w:t>
        </w:r>
      </w:ins>
      <w:r>
        <w:t>This allows for faster taps. For this model, only the Public ID and Manufacture’s unique ID are read.</w:t>
      </w:r>
    </w:p>
    <w:p w14:paraId="021CEB3F" w14:textId="7C5C5251" w:rsidR="00650B6B" w:rsidRDefault="00650B6B" w:rsidP="00750398">
      <w:pPr>
        <w:pStyle w:val="H2Body"/>
        <w:ind w:left="720"/>
      </w:pPr>
      <w:r>
        <w:t xml:space="preserve">The following four types of ID strings are read from an RFID card or </w:t>
      </w:r>
      <w:r w:rsidR="005D470D">
        <w:t>MagicBand:</w:t>
      </w:r>
    </w:p>
    <w:tbl>
      <w:tblPr>
        <w:tblStyle w:val="TableGrid"/>
        <w:tblW w:w="9216" w:type="dxa"/>
        <w:tblInd w:w="6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78"/>
        <w:gridCol w:w="7938"/>
      </w:tblGrid>
      <w:tr w:rsidR="00650B6B" w14:paraId="09043DA8" w14:textId="77777777" w:rsidTr="00750398">
        <w:tc>
          <w:tcPr>
            <w:tcW w:w="1278" w:type="dxa"/>
            <w:shd w:val="clear" w:color="auto" w:fill="7F7F7F" w:themeFill="text1" w:themeFillTint="80"/>
          </w:tcPr>
          <w:p w14:paraId="2A79908D" w14:textId="77777777" w:rsidR="00650B6B" w:rsidRPr="00A0472D" w:rsidRDefault="00650B6B" w:rsidP="00C21FA3">
            <w:pPr>
              <w:rPr>
                <w:b/>
              </w:rPr>
            </w:pPr>
            <w:r>
              <w:rPr>
                <w:b/>
              </w:rPr>
              <w:t>ID Name</w:t>
            </w:r>
          </w:p>
        </w:tc>
        <w:tc>
          <w:tcPr>
            <w:tcW w:w="7938" w:type="dxa"/>
            <w:shd w:val="clear" w:color="auto" w:fill="7F7F7F" w:themeFill="text1" w:themeFillTint="80"/>
          </w:tcPr>
          <w:p w14:paraId="14AB41B3" w14:textId="77777777" w:rsidR="00650B6B" w:rsidRPr="00A0472D" w:rsidRDefault="00650B6B" w:rsidP="00C21FA3">
            <w:pPr>
              <w:rPr>
                <w:b/>
              </w:rPr>
            </w:pPr>
            <w:r>
              <w:rPr>
                <w:b/>
              </w:rPr>
              <w:t>Description</w:t>
            </w:r>
          </w:p>
        </w:tc>
      </w:tr>
      <w:tr w:rsidR="00650B6B" w14:paraId="0D5B0BE4" w14:textId="77777777" w:rsidTr="00750398">
        <w:tc>
          <w:tcPr>
            <w:tcW w:w="1278" w:type="dxa"/>
          </w:tcPr>
          <w:p w14:paraId="02BE1068" w14:textId="799A1428" w:rsidR="00650B6B" w:rsidRDefault="006D2238" w:rsidP="00C21FA3">
            <w:r w:rsidRPr="00BA5887">
              <w:t>P</w:t>
            </w:r>
            <w:r w:rsidR="00650B6B" w:rsidRPr="00BA5887">
              <w:t>id</w:t>
            </w:r>
          </w:p>
        </w:tc>
        <w:tc>
          <w:tcPr>
            <w:tcW w:w="7938" w:type="dxa"/>
          </w:tcPr>
          <w:p w14:paraId="50880600" w14:textId="77777777" w:rsidR="00650B6B" w:rsidRDefault="00650B6B" w:rsidP="00C21FA3">
            <w:r w:rsidRPr="0013640F">
              <w:t>Public ID (also read by long range readers)</w:t>
            </w:r>
          </w:p>
        </w:tc>
      </w:tr>
      <w:tr w:rsidR="00650B6B" w14:paraId="31D34255" w14:textId="77777777" w:rsidTr="00750398">
        <w:tc>
          <w:tcPr>
            <w:tcW w:w="1278" w:type="dxa"/>
          </w:tcPr>
          <w:p w14:paraId="78E3E4CB" w14:textId="77777777" w:rsidR="00650B6B" w:rsidRDefault="00650B6B" w:rsidP="00C21FA3">
            <w:r w:rsidRPr="00BA5887">
              <w:t>uid</w:t>
            </w:r>
          </w:p>
        </w:tc>
        <w:tc>
          <w:tcPr>
            <w:tcW w:w="7938" w:type="dxa"/>
          </w:tcPr>
          <w:p w14:paraId="59CD3E13" w14:textId="77777777" w:rsidR="00650B6B" w:rsidRDefault="00650B6B" w:rsidP="00C21FA3">
            <w:r>
              <w:rPr>
                <w:szCs w:val="20"/>
              </w:rPr>
              <w:t>Manufacturer’s Unique ID (MUID) or serial number from the RFID chip</w:t>
            </w:r>
          </w:p>
        </w:tc>
      </w:tr>
      <w:tr w:rsidR="00650B6B" w14:paraId="2663E144" w14:textId="77777777" w:rsidTr="00750398">
        <w:tc>
          <w:tcPr>
            <w:tcW w:w="1278" w:type="dxa"/>
          </w:tcPr>
          <w:p w14:paraId="10A49225" w14:textId="77777777" w:rsidR="00650B6B" w:rsidRDefault="00650B6B" w:rsidP="00C21FA3">
            <w:r>
              <w:t>sid</w:t>
            </w:r>
          </w:p>
        </w:tc>
        <w:tc>
          <w:tcPr>
            <w:tcW w:w="7938" w:type="dxa"/>
          </w:tcPr>
          <w:p w14:paraId="14875210" w14:textId="77777777" w:rsidR="00650B6B" w:rsidRDefault="00650B6B" w:rsidP="00C21FA3">
            <w:r>
              <w:rPr>
                <w:szCs w:val="20"/>
              </w:rPr>
              <w:t xml:space="preserve">Account number portion of the secure ID. A 16 digit decimal number. Not included if the RFID option </w:t>
            </w:r>
            <w:r w:rsidRPr="006C4C14">
              <w:rPr>
                <w:rStyle w:val="Emphasis"/>
              </w:rPr>
              <w:t>secure_id</w:t>
            </w:r>
            <w:r>
              <w:rPr>
                <w:szCs w:val="20"/>
              </w:rPr>
              <w:t xml:space="preserve"> is turned off. See </w:t>
            </w:r>
            <w:r w:rsidRPr="00750398">
              <w:rPr>
                <w:rStyle w:val="Strong"/>
                <w:b w:val="0"/>
              </w:rPr>
              <w:t>PUT rfid/options</w:t>
            </w:r>
            <w:r>
              <w:rPr>
                <w:szCs w:val="20"/>
              </w:rPr>
              <w:t xml:space="preserve"> API.</w:t>
            </w:r>
          </w:p>
        </w:tc>
      </w:tr>
      <w:tr w:rsidR="00650B6B" w14:paraId="14A40693" w14:textId="77777777" w:rsidTr="00750398">
        <w:tc>
          <w:tcPr>
            <w:tcW w:w="1278" w:type="dxa"/>
          </w:tcPr>
          <w:p w14:paraId="60C5C30B" w14:textId="77777777" w:rsidR="00650B6B" w:rsidRDefault="00650B6B" w:rsidP="00C21FA3">
            <w:r w:rsidRPr="0013640F">
              <w:t>Iin</w:t>
            </w:r>
          </w:p>
        </w:tc>
        <w:tc>
          <w:tcPr>
            <w:tcW w:w="7938" w:type="dxa"/>
          </w:tcPr>
          <w:p w14:paraId="1DD878EE" w14:textId="77777777" w:rsidR="00650B6B" w:rsidRDefault="00650B6B" w:rsidP="00C21FA3">
            <w:r>
              <w:rPr>
                <w:szCs w:val="20"/>
              </w:rPr>
              <w:t>The IIN portion of the secure ID</w:t>
            </w:r>
            <w:r w:rsidRPr="00F17B0F">
              <w:rPr>
                <w:szCs w:val="20"/>
              </w:rPr>
              <w:t xml:space="preserve"> – a six digit decimal number.</w:t>
            </w:r>
            <w:r>
              <w:rPr>
                <w:szCs w:val="20"/>
              </w:rPr>
              <w:t xml:space="preserve"> Not included if the RFID option </w:t>
            </w:r>
            <w:r w:rsidRPr="00DB4DAB">
              <w:rPr>
                <w:rStyle w:val="Emphasis"/>
              </w:rPr>
              <w:t>secure_id</w:t>
            </w:r>
            <w:r>
              <w:rPr>
                <w:szCs w:val="20"/>
              </w:rPr>
              <w:t xml:space="preserve"> is turned off.</w:t>
            </w:r>
          </w:p>
        </w:tc>
      </w:tr>
    </w:tbl>
    <w:p w14:paraId="48A3F83D" w14:textId="77777777" w:rsidR="00650B6B" w:rsidRPr="002A40CB" w:rsidRDefault="00650B6B" w:rsidP="00750398">
      <w:pPr>
        <w:pStyle w:val="H3Body"/>
      </w:pPr>
    </w:p>
    <w:p w14:paraId="322D93D6" w14:textId="77777777" w:rsidR="00C21FA3" w:rsidRDefault="00C21FA3" w:rsidP="00750398">
      <w:pPr>
        <w:pStyle w:val="H2Body"/>
        <w:ind w:left="720"/>
      </w:pPr>
    </w:p>
    <w:p w14:paraId="5E18F621" w14:textId="5AD42191" w:rsidR="00C21FA3" w:rsidRDefault="00C21FA3" w:rsidP="00C21FA3">
      <w:pPr>
        <w:pStyle w:val="Heading2"/>
      </w:pPr>
      <w:bookmarkStart w:id="281" w:name="_Toc229655576"/>
      <w:r>
        <w:t>Setup</w:t>
      </w:r>
      <w:ins w:id="282" w:author="Joe Ferrara" w:date="2013-04-30T11:40:00Z">
        <w:r w:rsidR="00D87BF7">
          <w:t xml:space="preserve"> and Upgrade</w:t>
        </w:r>
      </w:ins>
      <w:bookmarkEnd w:id="281"/>
    </w:p>
    <w:p w14:paraId="06577EB5" w14:textId="77777777" w:rsidR="00BD72D0" w:rsidRDefault="00BD72D0" w:rsidP="00750398">
      <w:pPr>
        <w:pStyle w:val="Heading3"/>
        <w:ind w:left="1440"/>
      </w:pPr>
      <w:bookmarkStart w:id="283" w:name="_Toc229655577"/>
      <w:r>
        <w:t>Make a Runnable SD Card</w:t>
      </w:r>
      <w:bookmarkEnd w:id="283"/>
    </w:p>
    <w:p w14:paraId="65A49D0D" w14:textId="77777777" w:rsidR="00BD72D0" w:rsidRDefault="00BD72D0" w:rsidP="00750398">
      <w:pPr>
        <w:pStyle w:val="H3Body"/>
        <w:ind w:left="1080"/>
      </w:pPr>
      <w:r>
        <w:t xml:space="preserve">This form of SD card can be used to run the xTP software directly from the SD card. It does not update the software on the xTP itself. </w:t>
      </w:r>
      <w:r>
        <w:lastRenderedPageBreak/>
        <w:t>It could be useful in a case where you want to test new changes, but not update the reader software yet.</w:t>
      </w:r>
    </w:p>
    <w:p w14:paraId="7729D782" w14:textId="77777777" w:rsidR="00BD72D0" w:rsidRPr="00F310A9" w:rsidRDefault="00BD72D0" w:rsidP="00750398">
      <w:pPr>
        <w:pStyle w:val="H3Body"/>
        <w:ind w:left="1080"/>
      </w:pPr>
      <w:r>
        <w:t>The following commands will copy an image of a completed xTP software build and copy it to an SD card. The commands assume that a build was successfully completed for the xTP software.</w:t>
      </w:r>
    </w:p>
    <w:p w14:paraId="1B3D83A0" w14:textId="77777777" w:rsidR="00BD72D0" w:rsidRPr="0077432A" w:rsidRDefault="00BD72D0" w:rsidP="00750398">
      <w:pPr>
        <w:pStyle w:val="H3Body"/>
        <w:ind w:left="1080"/>
        <w:rPr>
          <w:rFonts w:ascii="Arial" w:hAnsi="Arial" w:cs="Arial"/>
          <w:color w:val="333333"/>
          <w:sz w:val="21"/>
          <w:szCs w:val="21"/>
        </w:rPr>
      </w:pPr>
      <w:r w:rsidRPr="0077432A">
        <w:rPr>
          <w:rFonts w:ascii="Arial" w:hAnsi="Arial" w:cs="Arial"/>
          <w:color w:val="333333"/>
          <w:sz w:val="21"/>
          <w:szCs w:val="21"/>
        </w:rPr>
        <w:t>Tools/card.sh images/dap-reader-image/&lt;image&gt;</w:t>
      </w:r>
    </w:p>
    <w:p w14:paraId="21EF4C19" w14:textId="77777777" w:rsidR="00BD72D0" w:rsidRPr="0077432A" w:rsidRDefault="00BD72D0" w:rsidP="00750398">
      <w:pPr>
        <w:pStyle w:val="H3Body"/>
        <w:ind w:left="1080"/>
        <w:rPr>
          <w:rFonts w:ascii="Arial" w:hAnsi="Arial" w:cs="Arial"/>
          <w:color w:val="333333"/>
          <w:sz w:val="21"/>
          <w:szCs w:val="21"/>
        </w:rPr>
      </w:pPr>
      <w:r w:rsidRPr="0077432A">
        <w:rPr>
          <w:rFonts w:ascii="Arial" w:hAnsi="Arial" w:cs="Arial"/>
          <w:color w:val="333333"/>
          <w:sz w:val="21"/>
          <w:szCs w:val="21"/>
        </w:rPr>
        <w:t>OR</w:t>
      </w:r>
    </w:p>
    <w:p w14:paraId="74470CAF" w14:textId="77777777" w:rsidR="00BD72D0" w:rsidRDefault="00BD72D0" w:rsidP="00750398">
      <w:pPr>
        <w:pStyle w:val="H3Body"/>
        <w:ind w:left="1080"/>
        <w:rPr>
          <w:ins w:id="284" w:author="Joe Ferrara" w:date="2013-05-08T08:32:00Z"/>
          <w:rFonts w:ascii="Arial" w:hAnsi="Arial" w:cs="Arial"/>
          <w:color w:val="333333"/>
          <w:sz w:val="21"/>
          <w:szCs w:val="21"/>
        </w:rPr>
      </w:pPr>
      <w:r w:rsidRPr="0077432A">
        <w:rPr>
          <w:rFonts w:ascii="Arial" w:hAnsi="Arial" w:cs="Arial"/>
          <w:color w:val="333333"/>
          <w:sz w:val="21"/>
          <w:szCs w:val="21"/>
        </w:rPr>
        <w:t>make dap-reader-image card</w:t>
      </w:r>
    </w:p>
    <w:p w14:paraId="24130FC3" w14:textId="7A6FF326" w:rsidR="00AB1BBA" w:rsidRDefault="00AB1BBA" w:rsidP="00750398">
      <w:pPr>
        <w:pStyle w:val="H3Body"/>
        <w:ind w:left="1080"/>
        <w:rPr>
          <w:ins w:id="285" w:author="Mark Mecham" w:date="2013-04-24T14:32:00Z"/>
          <w:rFonts w:ascii="Arial" w:hAnsi="Arial" w:cs="Arial"/>
          <w:color w:val="333333"/>
          <w:sz w:val="21"/>
          <w:szCs w:val="21"/>
        </w:rPr>
      </w:pPr>
      <w:ins w:id="286" w:author="Joe Ferrara" w:date="2013-05-08T08:32:00Z">
        <w:r>
          <w:rPr>
            <w:rFonts w:ascii="Arial" w:hAnsi="Arial" w:cs="Arial"/>
            <w:color w:val="333333"/>
            <w:sz w:val="21"/>
            <w:szCs w:val="21"/>
          </w:rPr>
          <w:t xml:space="preserve">In order to get the xTP to use the firmware on a runnable SD card, insert it into the </w:t>
        </w:r>
      </w:ins>
      <w:ins w:id="287" w:author="Joe Ferrara" w:date="2013-05-08T08:52:00Z">
        <w:r w:rsidR="0055673F">
          <w:rPr>
            <w:rFonts w:ascii="Arial" w:hAnsi="Arial" w:cs="Arial"/>
            <w:color w:val="333333"/>
            <w:sz w:val="21"/>
            <w:szCs w:val="21"/>
          </w:rPr>
          <w:t>device’s</w:t>
        </w:r>
      </w:ins>
      <w:ins w:id="288" w:author="Joe Ferrara" w:date="2013-05-08T08:32:00Z">
        <w:r>
          <w:rPr>
            <w:rFonts w:ascii="Arial" w:hAnsi="Arial" w:cs="Arial"/>
            <w:color w:val="333333"/>
            <w:sz w:val="21"/>
            <w:szCs w:val="21"/>
          </w:rPr>
          <w:t xml:space="preserve"> SD card slot and restart the device. It will then be running on the firmware you </w:t>
        </w:r>
      </w:ins>
      <w:ins w:id="289" w:author="Joe Ferrara" w:date="2013-05-08T08:51:00Z">
        <w:r w:rsidR="0055673F">
          <w:rPr>
            <w:rFonts w:ascii="Arial" w:hAnsi="Arial" w:cs="Arial"/>
            <w:color w:val="333333"/>
            <w:sz w:val="21"/>
            <w:szCs w:val="21"/>
          </w:rPr>
          <w:t xml:space="preserve">have on the SD card. If you restart the device without the SD card, then it revertd back to </w:t>
        </w:r>
      </w:ins>
      <w:ins w:id="290" w:author="Joe Ferrara" w:date="2013-05-08T08:52:00Z">
        <w:r w:rsidR="0055673F">
          <w:rPr>
            <w:rFonts w:ascii="Arial" w:hAnsi="Arial" w:cs="Arial"/>
            <w:color w:val="333333"/>
            <w:sz w:val="21"/>
            <w:szCs w:val="21"/>
          </w:rPr>
          <w:t>whichever</w:t>
        </w:r>
      </w:ins>
      <w:ins w:id="291" w:author="Joe Ferrara" w:date="2013-05-08T08:51:00Z">
        <w:r w:rsidR="0055673F">
          <w:rPr>
            <w:rFonts w:ascii="Arial" w:hAnsi="Arial" w:cs="Arial"/>
            <w:color w:val="333333"/>
            <w:sz w:val="21"/>
            <w:szCs w:val="21"/>
          </w:rPr>
          <w:t xml:space="preserve"> firmware has been installed on it.</w:t>
        </w:r>
      </w:ins>
    </w:p>
    <w:p w14:paraId="307F2F1A" w14:textId="0665F30E" w:rsidR="00826E7A" w:rsidRDefault="00826E7A" w:rsidP="00750398">
      <w:pPr>
        <w:pStyle w:val="H3Body"/>
        <w:ind w:left="1080"/>
        <w:rPr>
          <w:rFonts w:ascii="Arial" w:hAnsi="Arial" w:cs="Arial"/>
          <w:color w:val="333333"/>
          <w:sz w:val="21"/>
          <w:szCs w:val="21"/>
        </w:rPr>
      </w:pPr>
    </w:p>
    <w:p w14:paraId="64BE78DA" w14:textId="77777777" w:rsidR="00BD72D0" w:rsidRPr="006C4C14" w:rsidRDefault="00BD72D0" w:rsidP="00750398">
      <w:pPr>
        <w:pStyle w:val="H3Body"/>
        <w:ind w:left="1080"/>
      </w:pPr>
    </w:p>
    <w:p w14:paraId="7A2F36F5" w14:textId="04472726" w:rsidR="00BD72D0" w:rsidRDefault="00BD72D0" w:rsidP="00750398">
      <w:pPr>
        <w:pStyle w:val="Heading3"/>
        <w:ind w:left="1440"/>
      </w:pPr>
      <w:bookmarkStart w:id="292" w:name="_Toc229655578"/>
      <w:r>
        <w:t>Make an SD Car</w:t>
      </w:r>
      <w:ins w:id="293" w:author="Joe Ferrara" w:date="2013-04-30T10:42:00Z">
        <w:r w:rsidR="00346052">
          <w:t>d</w:t>
        </w:r>
      </w:ins>
      <w:r>
        <w:t xml:space="preserve"> for Flash</w:t>
      </w:r>
      <w:bookmarkEnd w:id="292"/>
    </w:p>
    <w:p w14:paraId="005C4733" w14:textId="2CF313B1" w:rsidR="00BD72D0" w:rsidRPr="00F310A9" w:rsidRDefault="00BD72D0" w:rsidP="00750398">
      <w:pPr>
        <w:pStyle w:val="H3Body"/>
        <w:ind w:left="1080"/>
      </w:pPr>
      <w:r>
        <w:t xml:space="preserve">This form of an SD card is used to update the software found on the reader. Section </w:t>
      </w:r>
      <w:ins w:id="294" w:author="Joe Ferrara" w:date="2013-04-30T10:43:00Z">
        <w:r w:rsidR="00346052">
          <w:t>titled “Make a runnable SD Card”</w:t>
        </w:r>
      </w:ins>
      <w:r>
        <w:t xml:space="preserve"> describes how to take the prepared SD card and update the reader itself.</w:t>
      </w:r>
    </w:p>
    <w:p w14:paraId="6F241C1B" w14:textId="77777777" w:rsidR="00BD72D0" w:rsidRPr="0077432A" w:rsidRDefault="00BD72D0" w:rsidP="00750398">
      <w:pPr>
        <w:pStyle w:val="H3Body"/>
        <w:numPr>
          <w:ilvl w:val="0"/>
          <w:numId w:val="32"/>
        </w:numPr>
        <w:ind w:left="1800"/>
        <w:rPr>
          <w:rFonts w:ascii="Arial" w:hAnsi="Arial" w:cs="Arial"/>
          <w:color w:val="333333"/>
          <w:sz w:val="21"/>
          <w:szCs w:val="21"/>
        </w:rPr>
      </w:pPr>
      <w:r w:rsidRPr="0077432A">
        <w:rPr>
          <w:rFonts w:ascii="Arial" w:hAnsi="Arial" w:cs="Arial"/>
          <w:color w:val="333333"/>
          <w:sz w:val="21"/>
          <w:szCs w:val="21"/>
        </w:rPr>
        <w:t xml:space="preserve">From the </w:t>
      </w:r>
      <w:r>
        <w:rPr>
          <w:rFonts w:ascii="Arial" w:hAnsi="Arial" w:cs="Arial"/>
          <w:color w:val="333333"/>
          <w:sz w:val="21"/>
          <w:szCs w:val="21"/>
        </w:rPr>
        <w:t>disney</w:t>
      </w:r>
      <w:r w:rsidRPr="0077432A">
        <w:rPr>
          <w:rFonts w:ascii="Arial" w:hAnsi="Arial" w:cs="Arial"/>
          <w:color w:val="333333"/>
          <w:sz w:val="21"/>
          <w:szCs w:val="21"/>
        </w:rPr>
        <w:t>.reader top directory</w:t>
      </w:r>
    </w:p>
    <w:p w14:paraId="2927770C" w14:textId="5617C7CA" w:rsidR="00CF4AF4" w:rsidRDefault="00BD72D0" w:rsidP="00232B6B">
      <w:pPr>
        <w:pStyle w:val="H3Body"/>
        <w:numPr>
          <w:ilvl w:val="0"/>
          <w:numId w:val="32"/>
        </w:numPr>
        <w:ind w:left="1080"/>
        <w:rPr>
          <w:ins w:id="295" w:author="Joe Ferrara" w:date="2013-05-08T08:52:00Z"/>
          <w:rFonts w:ascii="Arial" w:hAnsi="Arial" w:cs="Arial"/>
          <w:color w:val="333333"/>
          <w:sz w:val="21"/>
          <w:szCs w:val="21"/>
        </w:rPr>
      </w:pPr>
      <w:r w:rsidRPr="00CF4AF4">
        <w:rPr>
          <w:rFonts w:ascii="Arial" w:hAnsi="Arial" w:cs="Arial"/>
          <w:color w:val="333333"/>
          <w:sz w:val="21"/>
          <w:szCs w:val="21"/>
        </w:rPr>
        <w:t>tools/update-card.sh images/dap-reader-image/&lt;image&gt;</w:t>
      </w:r>
      <w:ins w:id="296" w:author="Joe Ferrara" w:date="2013-05-08T08:52:00Z">
        <w:r w:rsidR="00CF4AF4">
          <w:rPr>
            <w:rFonts w:ascii="Arial" w:hAnsi="Arial" w:cs="Arial"/>
            <w:color w:val="333333"/>
            <w:sz w:val="21"/>
            <w:szCs w:val="21"/>
          </w:rPr>
          <w:br/>
        </w:r>
        <w:r w:rsidR="00CF4AF4">
          <w:rPr>
            <w:rFonts w:ascii="Arial" w:hAnsi="Arial" w:cs="Arial"/>
            <w:color w:val="333333"/>
            <w:sz w:val="21"/>
            <w:szCs w:val="21"/>
          </w:rPr>
          <w:br/>
          <w:t xml:space="preserve">The &lt;image&gt; is an image file. </w:t>
        </w:r>
        <w:r w:rsidR="00CF4AF4">
          <w:rPr>
            <w:rFonts w:ascii="Arial" w:hAnsi="Arial" w:cs="Arial"/>
            <w:color w:val="333333"/>
            <w:sz w:val="21"/>
            <w:szCs w:val="21"/>
          </w:rPr>
          <w:br/>
        </w:r>
      </w:ins>
      <w:ins w:id="297" w:author="Mark Mecham" w:date="2013-04-24T14:34:00Z">
        <w:r w:rsidR="00826E7A" w:rsidRPr="00CF4AF4">
          <w:rPr>
            <w:rFonts w:ascii="Arial" w:hAnsi="Arial" w:cs="Arial"/>
            <w:color w:val="333333"/>
            <w:sz w:val="21"/>
            <w:szCs w:val="21"/>
          </w:rPr>
          <w:t xml:space="preserve"> </w:t>
        </w:r>
      </w:ins>
    </w:p>
    <w:p w14:paraId="487CC61B" w14:textId="77777777" w:rsidR="00BD72D0" w:rsidRPr="00F310A9" w:rsidRDefault="00BD72D0" w:rsidP="00232B6B">
      <w:pPr>
        <w:pStyle w:val="H3Body"/>
        <w:numPr>
          <w:ilvl w:val="0"/>
          <w:numId w:val="32"/>
        </w:numPr>
        <w:ind w:left="1080"/>
      </w:pPr>
      <w:r>
        <w:t>Follow these steps when xTP is in a state where SD card slow is exposed. In the V1 xTP readers this first requires removing the top circuit board fastened with screws so that the bottom circuit board is accessible.</w:t>
      </w:r>
    </w:p>
    <w:p w14:paraId="75C8C722" w14:textId="77777777" w:rsidR="00BD72D0" w:rsidRPr="0077432A" w:rsidRDefault="00BD72D0" w:rsidP="00750398">
      <w:pPr>
        <w:pStyle w:val="H3Body"/>
        <w:numPr>
          <w:ilvl w:val="0"/>
          <w:numId w:val="33"/>
        </w:numPr>
        <w:ind w:left="1800"/>
        <w:rPr>
          <w:rFonts w:ascii="Arial" w:hAnsi="Arial" w:cs="Arial"/>
          <w:color w:val="333333"/>
          <w:sz w:val="21"/>
          <w:szCs w:val="21"/>
        </w:rPr>
      </w:pPr>
      <w:r w:rsidRPr="0077432A">
        <w:rPr>
          <w:rFonts w:ascii="Arial" w:hAnsi="Arial" w:cs="Arial"/>
          <w:color w:val="333333"/>
          <w:sz w:val="21"/>
          <w:szCs w:val="21"/>
        </w:rPr>
        <w:t>Insert SD card</w:t>
      </w:r>
    </w:p>
    <w:p w14:paraId="328C4E93" w14:textId="77777777" w:rsidR="00BD72D0" w:rsidRDefault="00BD72D0" w:rsidP="00750398">
      <w:pPr>
        <w:pStyle w:val="H3Body"/>
        <w:numPr>
          <w:ilvl w:val="0"/>
          <w:numId w:val="33"/>
        </w:numPr>
        <w:ind w:left="1800"/>
        <w:rPr>
          <w:rFonts w:ascii="Arial" w:hAnsi="Arial" w:cs="Arial"/>
          <w:color w:val="333333"/>
          <w:sz w:val="21"/>
          <w:szCs w:val="21"/>
        </w:rPr>
      </w:pPr>
      <w:r w:rsidRPr="0077432A">
        <w:rPr>
          <w:rFonts w:ascii="Arial" w:hAnsi="Arial" w:cs="Arial"/>
          <w:color w:val="333333"/>
          <w:sz w:val="21"/>
          <w:szCs w:val="21"/>
        </w:rPr>
        <w:t>Turn on power</w:t>
      </w:r>
    </w:p>
    <w:p w14:paraId="4BAF348B" w14:textId="77777777" w:rsidR="00BD72D0" w:rsidRPr="0077432A" w:rsidRDefault="00BD72D0" w:rsidP="00750398">
      <w:pPr>
        <w:pStyle w:val="H3Body"/>
        <w:numPr>
          <w:ilvl w:val="0"/>
          <w:numId w:val="33"/>
        </w:numPr>
        <w:ind w:left="1800"/>
        <w:rPr>
          <w:rFonts w:ascii="Arial" w:hAnsi="Arial" w:cs="Arial"/>
          <w:color w:val="333333"/>
          <w:sz w:val="21"/>
          <w:szCs w:val="21"/>
        </w:rPr>
      </w:pPr>
      <w:r>
        <w:rPr>
          <w:rFonts w:ascii="Arial" w:hAnsi="Arial" w:cs="Arial"/>
          <w:color w:val="333333"/>
          <w:sz w:val="21"/>
          <w:szCs w:val="21"/>
        </w:rPr>
        <w:t>Wait for boot to finish and you’re all set</w:t>
      </w:r>
    </w:p>
    <w:p w14:paraId="1B7F9BDB" w14:textId="77777777" w:rsidR="00BD72D0" w:rsidRDefault="00BD72D0" w:rsidP="00750398">
      <w:pPr>
        <w:pStyle w:val="Heading3"/>
        <w:ind w:left="1440"/>
      </w:pPr>
      <w:bookmarkStart w:id="298" w:name="_Toc229655579"/>
      <w:r>
        <w:lastRenderedPageBreak/>
        <w:t>Updating Flash Image on an xTP</w:t>
      </w:r>
      <w:bookmarkEnd w:id="298"/>
    </w:p>
    <w:p w14:paraId="098ACE7E" w14:textId="29BA5CD4" w:rsidR="00BD72D0" w:rsidRDefault="00BD72D0" w:rsidP="00750398">
      <w:pPr>
        <w:pStyle w:val="H3Body"/>
        <w:ind w:left="1080"/>
      </w:pPr>
      <w:r>
        <w:t xml:space="preserve">First create the SD card image using steps at start of section </w:t>
      </w:r>
      <w:ins w:id="299" w:author="Joe Ferrara" w:date="2013-04-30T10:42:00Z">
        <w:r w:rsidR="00346052">
          <w:t>titled</w:t>
        </w:r>
      </w:ins>
      <w:ins w:id="300" w:author="Joe Ferrara" w:date="2013-04-30T10:41:00Z">
        <w:r w:rsidR="00346052">
          <w:t xml:space="preserve"> </w:t>
        </w:r>
      </w:ins>
      <w:ins w:id="301" w:author="Joe Ferrara" w:date="2013-04-30T10:42:00Z">
        <w:r w:rsidR="00346052">
          <w:t xml:space="preserve">“Make an SD Card for Flash”. </w:t>
        </w:r>
      </w:ins>
    </w:p>
    <w:p w14:paraId="2D207883" w14:textId="77777777" w:rsidR="00BD72D0" w:rsidRPr="00F310A9" w:rsidRDefault="00BD72D0" w:rsidP="00750398">
      <w:pPr>
        <w:pStyle w:val="H3Body"/>
        <w:ind w:left="1080"/>
      </w:pPr>
      <w:r>
        <w:t>Follow these steps when xTP is in a state where SD card slow is exposed. In the V1 xTP readers this first requires removing the top circuit board fastened with screws so that the bottom circuit board is accessible.</w:t>
      </w:r>
    </w:p>
    <w:p w14:paraId="51BC1108" w14:textId="77777777" w:rsidR="00BD72D0" w:rsidRPr="0077432A" w:rsidRDefault="00BD72D0" w:rsidP="00750398">
      <w:pPr>
        <w:pStyle w:val="H3Body"/>
        <w:numPr>
          <w:ilvl w:val="0"/>
          <w:numId w:val="34"/>
        </w:numPr>
        <w:ind w:left="1800"/>
        <w:rPr>
          <w:rFonts w:ascii="Arial" w:hAnsi="Arial" w:cs="Arial"/>
          <w:color w:val="333333"/>
          <w:sz w:val="21"/>
          <w:szCs w:val="21"/>
        </w:rPr>
      </w:pPr>
      <w:r w:rsidRPr="0077432A">
        <w:rPr>
          <w:rFonts w:ascii="Arial" w:hAnsi="Arial" w:cs="Arial"/>
          <w:color w:val="333333"/>
          <w:sz w:val="21"/>
          <w:szCs w:val="21"/>
        </w:rPr>
        <w:t>Insert SD card</w:t>
      </w:r>
    </w:p>
    <w:p w14:paraId="36E638C6" w14:textId="77777777" w:rsidR="00BD72D0" w:rsidRPr="0077432A" w:rsidRDefault="00BD72D0" w:rsidP="00750398">
      <w:pPr>
        <w:pStyle w:val="H3Body"/>
        <w:numPr>
          <w:ilvl w:val="0"/>
          <w:numId w:val="34"/>
        </w:numPr>
        <w:ind w:left="1800"/>
        <w:rPr>
          <w:rFonts w:ascii="Arial" w:hAnsi="Arial" w:cs="Arial"/>
          <w:color w:val="333333"/>
          <w:sz w:val="21"/>
          <w:szCs w:val="21"/>
        </w:rPr>
      </w:pPr>
      <w:r w:rsidRPr="0077432A">
        <w:rPr>
          <w:rFonts w:ascii="Arial" w:hAnsi="Arial" w:cs="Arial"/>
          <w:color w:val="333333"/>
          <w:sz w:val="21"/>
          <w:szCs w:val="21"/>
        </w:rPr>
        <w:t>Turn on power</w:t>
      </w:r>
    </w:p>
    <w:p w14:paraId="391CC7BE" w14:textId="77777777" w:rsidR="00BD72D0" w:rsidRPr="0077432A" w:rsidRDefault="00BD72D0" w:rsidP="00750398">
      <w:pPr>
        <w:pStyle w:val="H3Body"/>
        <w:numPr>
          <w:ilvl w:val="0"/>
          <w:numId w:val="34"/>
        </w:numPr>
        <w:ind w:left="1800"/>
        <w:rPr>
          <w:rFonts w:ascii="Arial" w:hAnsi="Arial" w:cs="Arial"/>
          <w:color w:val="333333"/>
          <w:sz w:val="21"/>
          <w:szCs w:val="21"/>
        </w:rPr>
      </w:pPr>
      <w:r w:rsidRPr="0077432A">
        <w:rPr>
          <w:rFonts w:ascii="Arial" w:hAnsi="Arial" w:cs="Arial"/>
          <w:color w:val="333333"/>
          <w:sz w:val="21"/>
          <w:szCs w:val="21"/>
        </w:rPr>
        <w:t xml:space="preserve">Wait </w:t>
      </w:r>
      <w:r>
        <w:rPr>
          <w:rFonts w:ascii="Arial" w:hAnsi="Arial" w:cs="Arial"/>
          <w:color w:val="333333"/>
          <w:sz w:val="21"/>
          <w:szCs w:val="21"/>
        </w:rPr>
        <w:t>20 seconds</w:t>
      </w:r>
    </w:p>
    <w:p w14:paraId="20278643" w14:textId="77777777" w:rsidR="00BD72D0" w:rsidRPr="0077432A" w:rsidRDefault="00BD72D0" w:rsidP="00750398">
      <w:pPr>
        <w:pStyle w:val="H3Body"/>
        <w:numPr>
          <w:ilvl w:val="0"/>
          <w:numId w:val="34"/>
        </w:numPr>
        <w:ind w:left="1800"/>
        <w:rPr>
          <w:rFonts w:ascii="Arial" w:hAnsi="Arial" w:cs="Arial"/>
          <w:color w:val="333333"/>
          <w:sz w:val="21"/>
          <w:szCs w:val="21"/>
        </w:rPr>
      </w:pPr>
      <w:r w:rsidRPr="0077432A">
        <w:rPr>
          <w:rFonts w:ascii="Arial" w:hAnsi="Arial" w:cs="Arial"/>
          <w:color w:val="333333"/>
          <w:sz w:val="21"/>
          <w:szCs w:val="21"/>
        </w:rPr>
        <w:t>Turn off power</w:t>
      </w:r>
    </w:p>
    <w:p w14:paraId="275681B2" w14:textId="77777777" w:rsidR="00BD72D0" w:rsidRPr="0077432A" w:rsidRDefault="00BD72D0" w:rsidP="00750398">
      <w:pPr>
        <w:pStyle w:val="H3Body"/>
        <w:numPr>
          <w:ilvl w:val="0"/>
          <w:numId w:val="34"/>
        </w:numPr>
        <w:ind w:left="1800"/>
        <w:rPr>
          <w:rFonts w:ascii="Arial" w:hAnsi="Arial" w:cs="Arial"/>
          <w:color w:val="333333"/>
          <w:sz w:val="21"/>
          <w:szCs w:val="21"/>
        </w:rPr>
      </w:pPr>
      <w:r w:rsidRPr="0077432A">
        <w:rPr>
          <w:rFonts w:ascii="Arial" w:hAnsi="Arial" w:cs="Arial"/>
          <w:color w:val="333333"/>
          <w:sz w:val="21"/>
          <w:szCs w:val="21"/>
        </w:rPr>
        <w:t>Remove SD card</w:t>
      </w:r>
    </w:p>
    <w:p w14:paraId="3CBA5CD6" w14:textId="77777777" w:rsidR="00BD72D0" w:rsidRPr="0077432A" w:rsidRDefault="00BD72D0" w:rsidP="00750398">
      <w:pPr>
        <w:pStyle w:val="H3Body"/>
        <w:numPr>
          <w:ilvl w:val="0"/>
          <w:numId w:val="34"/>
        </w:numPr>
        <w:ind w:left="1800"/>
        <w:rPr>
          <w:rFonts w:ascii="Arial" w:hAnsi="Arial" w:cs="Arial"/>
          <w:color w:val="333333"/>
          <w:sz w:val="21"/>
          <w:szCs w:val="21"/>
        </w:rPr>
      </w:pPr>
      <w:r w:rsidRPr="0077432A">
        <w:rPr>
          <w:rFonts w:ascii="Arial" w:hAnsi="Arial" w:cs="Arial"/>
          <w:color w:val="333333"/>
          <w:sz w:val="21"/>
          <w:szCs w:val="21"/>
        </w:rPr>
        <w:t>Turn on power and test</w:t>
      </w:r>
    </w:p>
    <w:p w14:paraId="63E728DD" w14:textId="77777777" w:rsidR="00C21FA3" w:rsidRPr="007A3164" w:rsidRDefault="00C21FA3" w:rsidP="00C21FA3">
      <w:pPr>
        <w:pStyle w:val="H4Body"/>
      </w:pPr>
    </w:p>
    <w:p w14:paraId="253DB832" w14:textId="6D87F8B8" w:rsidR="00C21FA3" w:rsidRDefault="00C21FA3" w:rsidP="00C21FA3">
      <w:pPr>
        <w:pStyle w:val="Heading3"/>
      </w:pPr>
      <w:bookmarkStart w:id="302" w:name="_Toc229655580"/>
      <w:r>
        <w:t>Upgrade</w:t>
      </w:r>
      <w:ins w:id="303" w:author="Joe Ferrara" w:date="2013-05-08T08:53:00Z">
        <w:r w:rsidR="00CF4AF4">
          <w:t xml:space="preserve"> an xTP</w:t>
        </w:r>
      </w:ins>
      <w:bookmarkEnd w:id="302"/>
    </w:p>
    <w:p w14:paraId="080E7EBE" w14:textId="77777777" w:rsidR="00C21FA3" w:rsidRDefault="00C21FA3" w:rsidP="00C21FA3">
      <w:pPr>
        <w:pStyle w:val="H2Body"/>
        <w:ind w:left="720"/>
      </w:pPr>
      <w:r>
        <w:t>Use the REST endpoint, “PUT /upgrade” to upgrade a device from an existing build to a new one. This endpoint can also be used to kick off a downgrade. This is covered in section 2.7.</w:t>
      </w:r>
    </w:p>
    <w:p w14:paraId="2F2102E9" w14:textId="77777777" w:rsidR="00C21FA3" w:rsidRDefault="00C21FA3" w:rsidP="00C21FA3">
      <w:pPr>
        <w:pStyle w:val="H2Body"/>
        <w:ind w:left="720"/>
      </w:pPr>
    </w:p>
    <w:p w14:paraId="20796DDA" w14:textId="77777777" w:rsidR="00C21FA3" w:rsidRDefault="00C21FA3" w:rsidP="00C21FA3">
      <w:pPr>
        <w:pStyle w:val="H2Body"/>
        <w:ind w:left="720"/>
      </w:pPr>
      <w:r>
        <w:t xml:space="preserve">Build files from the packages folder should be stored on a web server accessible from an http address. The “PUTR /upgrade” API requires a Body that contains information about how to upgrade system components as well as the reader application. </w:t>
      </w:r>
    </w:p>
    <w:p w14:paraId="6D78096D" w14:textId="77777777" w:rsidR="00C21FA3" w:rsidRDefault="00C21FA3" w:rsidP="00C21FA3">
      <w:pPr>
        <w:pStyle w:val="H2Body"/>
      </w:pPr>
    </w:p>
    <w:p w14:paraId="310E9482" w14:textId="77777777" w:rsidR="00C21FA3" w:rsidRDefault="00C21FA3" w:rsidP="00C21FA3">
      <w:pPr>
        <w:ind w:left="720"/>
      </w:pPr>
      <w:r>
        <w:t>Example body:</w:t>
      </w:r>
    </w:p>
    <w:p w14:paraId="6B523855" w14:textId="1A1A2425" w:rsidR="00C21FA3" w:rsidRDefault="00C21FA3" w:rsidP="00C21FA3">
      <w:pPr>
        <w:pStyle w:val="H2Body"/>
        <w:ind w:left="720"/>
      </w:pPr>
      <w:r>
        <w:t>{</w:t>
      </w:r>
      <w:r w:rsidR="004F4E81">
        <w:br/>
      </w:r>
      <w:r>
        <w:t xml:space="preserve">   "repos": [</w:t>
      </w:r>
      <w:r w:rsidR="004F4E81">
        <w:br/>
      </w:r>
      <w:r>
        <w:t xml:space="preserve">   {</w:t>
      </w:r>
      <w:r w:rsidR="004F4E81">
        <w:br/>
      </w:r>
      <w:r>
        <w:t xml:space="preserve">      "path": "http://10.1.201.244/repos/repositories/base-0.0.6-0/all",</w:t>
      </w:r>
      <w:r w:rsidR="004F4E81">
        <w:br/>
      </w:r>
      <w:r>
        <w:t xml:space="preserve">      "name": "all", </w:t>
      </w:r>
      <w:r w:rsidR="004F4E81">
        <w:br/>
      </w:r>
      <w:r>
        <w:lastRenderedPageBreak/>
        <w:t xml:space="preserve">      "weight": "10"</w:t>
      </w:r>
      <w:r w:rsidR="004F4E81">
        <w:br/>
      </w:r>
      <w:r>
        <w:t xml:space="preserve">   },</w:t>
      </w:r>
      <w:r w:rsidR="004F4E81">
        <w:br/>
      </w:r>
      <w:r>
        <w:t xml:space="preserve">   {</w:t>
      </w:r>
      <w:r w:rsidR="004F4E81">
        <w:br/>
      </w:r>
      <w:r>
        <w:t xml:space="preserve">      "path": "http://10.1.201.244/repos/repositories/base-0.0.6-0/armv7a", </w:t>
      </w:r>
      <w:r w:rsidR="004F4E81">
        <w:br/>
      </w:r>
      <w:r>
        <w:t xml:space="preserve">      "name": "armv7a", </w:t>
      </w:r>
      <w:r w:rsidR="004F4E81">
        <w:br/>
      </w:r>
      <w:r>
        <w:t xml:space="preserve">      "weight": "30"</w:t>
      </w:r>
      <w:r w:rsidR="004F4E81">
        <w:br/>
      </w:r>
      <w:r>
        <w:t xml:space="preserve">   },</w:t>
      </w:r>
      <w:r w:rsidR="004F4E81">
        <w:br/>
      </w:r>
      <w:r>
        <w:t xml:space="preserve">   {</w:t>
      </w:r>
      <w:r w:rsidR="004F4E81">
        <w:br/>
      </w:r>
      <w:r>
        <w:t xml:space="preserve">      "path": "http://10.1.201.244/repos/repositories/base-0.0.6-0/overo", </w:t>
      </w:r>
      <w:r w:rsidR="004F4E81">
        <w:br/>
      </w:r>
      <w:r>
        <w:t xml:space="preserve">      "name": "overo", </w:t>
      </w:r>
      <w:r w:rsidR="004F4E81">
        <w:br/>
      </w:r>
      <w:r>
        <w:t xml:space="preserve">      "weight": "50"</w:t>
      </w:r>
      <w:r w:rsidR="004F4E81">
        <w:br/>
      </w:r>
      <w:r>
        <w:t xml:space="preserve">   }, </w:t>
      </w:r>
      <w:r w:rsidR="004F4E81">
        <w:br/>
      </w:r>
      <w:r>
        <w:t xml:space="preserve">   {</w:t>
      </w:r>
      <w:r w:rsidR="004F4E81">
        <w:br/>
      </w:r>
      <w:r>
        <w:t xml:space="preserve">      "path": "http://10.1.201.244/repos/repositories/xtp-reader-2.2.0-2542", </w:t>
      </w:r>
      <w:r w:rsidR="004F4E81">
        <w:br/>
      </w:r>
      <w:r>
        <w:t xml:space="preserve">      "name": "xTP", </w:t>
      </w:r>
      <w:r w:rsidR="004F4E81">
        <w:br/>
      </w:r>
      <w:r>
        <w:t xml:space="preserve">      "weight": "90"</w:t>
      </w:r>
      <w:r w:rsidR="004F4E81">
        <w:br/>
      </w:r>
      <w:r>
        <w:t xml:space="preserve">   }</w:t>
      </w:r>
      <w:r w:rsidR="004F4E81">
        <w:br/>
      </w:r>
      <w:r>
        <w:t xml:space="preserve">   ],</w:t>
      </w:r>
      <w:r w:rsidR="004F4E81" w:rsidRPr="004F4E81">
        <w:t xml:space="preserve"> </w:t>
      </w:r>
      <w:r w:rsidR="004F4E81">
        <w:br/>
      </w:r>
      <w:r>
        <w:t xml:space="preserve">   "downgrade": false</w:t>
      </w:r>
      <w:r w:rsidR="004F4E81">
        <w:br/>
      </w:r>
      <w:r>
        <w:t>}</w:t>
      </w:r>
    </w:p>
    <w:p w14:paraId="22A596D4" w14:textId="419E24EE" w:rsidR="003371DB" w:rsidRDefault="003371DB" w:rsidP="00750398">
      <w:pPr>
        <w:pStyle w:val="Heading2"/>
      </w:pPr>
      <w:bookmarkStart w:id="304" w:name="_Toc229655581"/>
      <w:r>
        <w:t>System Tests</w:t>
      </w:r>
      <w:bookmarkEnd w:id="304"/>
    </w:p>
    <w:p w14:paraId="6AFB990C" w14:textId="273F0934" w:rsidR="003371DB" w:rsidRDefault="003371DB" w:rsidP="00750398">
      <w:pPr>
        <w:pStyle w:val="Heading3"/>
      </w:pPr>
      <w:bookmarkStart w:id="305" w:name="_Toc229655582"/>
      <w:r>
        <w:t>Load</w:t>
      </w:r>
      <w:r w:rsidR="00D8571F">
        <w:t xml:space="preserve"> Testing</w:t>
      </w:r>
      <w:bookmarkEnd w:id="305"/>
    </w:p>
    <w:p w14:paraId="2E963473" w14:textId="5451ADCA" w:rsidR="00650B6B" w:rsidRPr="00CB5E86" w:rsidRDefault="00650B6B" w:rsidP="00750398">
      <w:pPr>
        <w:pStyle w:val="H2Body"/>
        <w:ind w:left="720"/>
      </w:pPr>
      <w:r w:rsidRPr="00CB5E86">
        <w:t>The xTP is exercised when the end-to-end testing is performed for the end-to-end test</w:t>
      </w:r>
      <w:r>
        <w:t xml:space="preserve">. </w:t>
      </w:r>
      <w:r w:rsidRPr="00CB5E86">
        <w:t>Load tests are executed for park entry and attraction scenarios that include hardware readers</w:t>
      </w:r>
      <w:r>
        <w:t xml:space="preserve">. </w:t>
      </w:r>
      <w:r w:rsidRPr="00CB5E86">
        <w:t>The hardware reader supports an ‘echo’ command which allows for telling the hardware that a tap has occurred and interacting with the connected xBRC.</w:t>
      </w:r>
    </w:p>
    <w:p w14:paraId="5366DEF1" w14:textId="77777777" w:rsidR="00650B6B" w:rsidRDefault="00650B6B" w:rsidP="00750398">
      <w:pPr>
        <w:pStyle w:val="H2Body"/>
        <w:ind w:left="720"/>
      </w:pPr>
      <w:r w:rsidRPr="00CB5E86">
        <w:t>The end-to-end redemption system is testable in several environments</w:t>
      </w:r>
      <w:r>
        <w:t xml:space="preserve">. </w:t>
      </w:r>
      <w:r w:rsidRPr="00CB5E86">
        <w:t>The following table describes environments used to test the end-to-end system that includes the xTP.</w:t>
      </w:r>
    </w:p>
    <w:tbl>
      <w:tblPr>
        <w:tblStyle w:val="TableGrid"/>
        <w:tblW w:w="9216" w:type="dxa"/>
        <w:tblInd w:w="6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8"/>
        <w:gridCol w:w="7278"/>
      </w:tblGrid>
      <w:tr w:rsidR="00650B6B" w14:paraId="794E0380" w14:textId="77777777" w:rsidTr="00750398">
        <w:tc>
          <w:tcPr>
            <w:tcW w:w="1651" w:type="dxa"/>
            <w:shd w:val="clear" w:color="auto" w:fill="7F7F7F" w:themeFill="text1" w:themeFillTint="80"/>
          </w:tcPr>
          <w:p w14:paraId="2C83A21D" w14:textId="77777777" w:rsidR="00650B6B" w:rsidRPr="00A0472D" w:rsidRDefault="00650B6B" w:rsidP="00C21FA3">
            <w:pPr>
              <w:rPr>
                <w:b/>
              </w:rPr>
            </w:pPr>
            <w:r>
              <w:rPr>
                <w:b/>
              </w:rPr>
              <w:lastRenderedPageBreak/>
              <w:t>Environment</w:t>
            </w:r>
          </w:p>
        </w:tc>
        <w:tc>
          <w:tcPr>
            <w:tcW w:w="7565" w:type="dxa"/>
            <w:shd w:val="clear" w:color="auto" w:fill="7F7F7F" w:themeFill="text1" w:themeFillTint="80"/>
          </w:tcPr>
          <w:p w14:paraId="50EEEEDA" w14:textId="77777777" w:rsidR="00650B6B" w:rsidRPr="00A0472D" w:rsidRDefault="00650B6B" w:rsidP="00C21FA3">
            <w:pPr>
              <w:rPr>
                <w:b/>
              </w:rPr>
            </w:pPr>
            <w:r>
              <w:rPr>
                <w:b/>
              </w:rPr>
              <w:t>Explanation</w:t>
            </w:r>
          </w:p>
        </w:tc>
      </w:tr>
      <w:tr w:rsidR="00650B6B" w14:paraId="69EF718F" w14:textId="77777777" w:rsidTr="00750398">
        <w:tc>
          <w:tcPr>
            <w:tcW w:w="1651" w:type="dxa"/>
          </w:tcPr>
          <w:p w14:paraId="40E92B54" w14:textId="77777777" w:rsidR="00650B6B" w:rsidRPr="00CB5E86" w:rsidRDefault="00650B6B" w:rsidP="00C21FA3">
            <w:pPr>
              <w:rPr>
                <w:rFonts w:ascii="Helvetica" w:hAnsi="Helvetica" w:cs="Helvetica"/>
                <w:szCs w:val="20"/>
              </w:rPr>
            </w:pPr>
            <w:r w:rsidRPr="00CB5E86">
              <w:rPr>
                <w:rFonts w:ascii="Helvetica" w:hAnsi="Helvetica" w:cs="Helvetica"/>
                <w:szCs w:val="20"/>
              </w:rPr>
              <w:t>BVT</w:t>
            </w:r>
          </w:p>
        </w:tc>
        <w:tc>
          <w:tcPr>
            <w:tcW w:w="7565" w:type="dxa"/>
          </w:tcPr>
          <w:p w14:paraId="4C3009A9" w14:textId="00B38343" w:rsidR="00650B6B" w:rsidRPr="00CB5E86" w:rsidRDefault="00650B6B" w:rsidP="00C21FA3">
            <w:pPr>
              <w:rPr>
                <w:rFonts w:ascii="Helvetica" w:hAnsi="Helvetica" w:cs="Helvetica"/>
                <w:szCs w:val="20"/>
              </w:rPr>
            </w:pPr>
            <w:r w:rsidRPr="00CB5E86">
              <w:rPr>
                <w:rFonts w:ascii="Helvetica" w:hAnsi="Helvetica" w:cs="Helvetica"/>
                <w:szCs w:val="20"/>
              </w:rPr>
              <w:t xml:space="preserve">Build verification tests for </w:t>
            </w:r>
            <w:ins w:id="306" w:author="Mark Mecham" w:date="2013-04-24T14:39:00Z">
              <w:r w:rsidR="00826E7A">
                <w:rPr>
                  <w:rFonts w:ascii="Helvetica" w:hAnsi="Helvetica" w:cs="Helvetica"/>
                  <w:szCs w:val="20"/>
                </w:rPr>
                <w:t>latest xConnnect</w:t>
              </w:r>
            </w:ins>
            <w:r w:rsidRPr="00CB5E86">
              <w:rPr>
                <w:rFonts w:ascii="Helvetica" w:hAnsi="Helvetica" w:cs="Helvetica"/>
                <w:szCs w:val="20"/>
              </w:rPr>
              <w:t xml:space="preserve"> builds</w:t>
            </w:r>
          </w:p>
        </w:tc>
      </w:tr>
      <w:tr w:rsidR="00650B6B" w14:paraId="52DE84F2" w14:textId="77777777" w:rsidTr="00750398">
        <w:tc>
          <w:tcPr>
            <w:tcW w:w="1651" w:type="dxa"/>
          </w:tcPr>
          <w:p w14:paraId="21E45AA3" w14:textId="77777777" w:rsidR="00650B6B" w:rsidRPr="00CB5E86" w:rsidRDefault="00650B6B" w:rsidP="00C21FA3">
            <w:pPr>
              <w:rPr>
                <w:rFonts w:ascii="Helvetica" w:hAnsi="Helvetica" w:cs="Helvetica"/>
                <w:szCs w:val="20"/>
              </w:rPr>
            </w:pPr>
            <w:r w:rsidRPr="00CB5E86">
              <w:rPr>
                <w:rFonts w:ascii="Helvetica" w:hAnsi="Helvetica" w:cs="Helvetica"/>
                <w:szCs w:val="20"/>
              </w:rPr>
              <w:t>SIT</w:t>
            </w:r>
          </w:p>
        </w:tc>
        <w:tc>
          <w:tcPr>
            <w:tcW w:w="7565" w:type="dxa"/>
          </w:tcPr>
          <w:p w14:paraId="5075D0F7" w14:textId="0410F61E" w:rsidR="00650B6B" w:rsidRPr="00CB5E86" w:rsidRDefault="00650B6B" w:rsidP="00C21FA3">
            <w:pPr>
              <w:rPr>
                <w:rFonts w:ascii="Helvetica" w:hAnsi="Helvetica" w:cs="Helvetica"/>
                <w:szCs w:val="20"/>
              </w:rPr>
            </w:pPr>
            <w:r w:rsidRPr="00CB5E86">
              <w:rPr>
                <w:rFonts w:ascii="Helvetica" w:hAnsi="Helvetica" w:cs="Helvetica"/>
                <w:szCs w:val="20"/>
              </w:rPr>
              <w:t xml:space="preserve">Functional </w:t>
            </w:r>
            <w:ins w:id="307" w:author="Mark Mecham" w:date="2013-04-24T14:39:00Z">
              <w:r w:rsidR="00826E7A">
                <w:rPr>
                  <w:rFonts w:ascii="Helvetica" w:hAnsi="Helvetica" w:cs="Helvetica"/>
                  <w:szCs w:val="20"/>
                </w:rPr>
                <w:t xml:space="preserve">xConnect </w:t>
              </w:r>
            </w:ins>
            <w:r w:rsidRPr="00CB5E86">
              <w:rPr>
                <w:rFonts w:ascii="Helvetica" w:hAnsi="Helvetica" w:cs="Helvetica"/>
                <w:szCs w:val="20"/>
              </w:rPr>
              <w:t>testing with stable builds</w:t>
            </w:r>
          </w:p>
        </w:tc>
      </w:tr>
      <w:tr w:rsidR="00650B6B" w14:paraId="66772EB6" w14:textId="77777777" w:rsidTr="00750398">
        <w:tc>
          <w:tcPr>
            <w:tcW w:w="1651" w:type="dxa"/>
          </w:tcPr>
          <w:p w14:paraId="3D9F235D" w14:textId="77777777" w:rsidR="00650B6B" w:rsidRPr="00CB5E86" w:rsidRDefault="00650B6B" w:rsidP="00C21FA3">
            <w:pPr>
              <w:rPr>
                <w:rFonts w:ascii="Helvetica" w:hAnsi="Helvetica" w:cs="Helvetica"/>
                <w:szCs w:val="20"/>
              </w:rPr>
            </w:pPr>
            <w:r w:rsidRPr="00CB5E86">
              <w:rPr>
                <w:rFonts w:ascii="Helvetica" w:hAnsi="Helvetica" w:cs="Helvetica"/>
                <w:szCs w:val="20"/>
              </w:rPr>
              <w:t>HowVille</w:t>
            </w:r>
          </w:p>
        </w:tc>
        <w:tc>
          <w:tcPr>
            <w:tcW w:w="7565" w:type="dxa"/>
          </w:tcPr>
          <w:p w14:paraId="1D1C6C65" w14:textId="2EDDEE93" w:rsidR="00650B6B" w:rsidRPr="00CB5E86" w:rsidRDefault="00CC0670" w:rsidP="00C21FA3">
            <w:pPr>
              <w:rPr>
                <w:rFonts w:ascii="Helvetica" w:hAnsi="Helvetica" w:cs="Helvetica"/>
                <w:szCs w:val="20"/>
              </w:rPr>
            </w:pPr>
            <w:r>
              <w:rPr>
                <w:rFonts w:ascii="Helvetica" w:hAnsi="Helvetica" w:cs="Helvetica"/>
                <w:szCs w:val="20"/>
              </w:rPr>
              <w:t>Test</w:t>
            </w:r>
            <w:r w:rsidR="00650B6B" w:rsidRPr="00CB5E86">
              <w:rPr>
                <w:rFonts w:ascii="Helvetica" w:hAnsi="Helvetica" w:cs="Helvetica"/>
                <w:szCs w:val="20"/>
              </w:rPr>
              <w:t xml:space="preserve"> </w:t>
            </w:r>
            <w:r w:rsidR="00650B6B" w:rsidRPr="000F5FD5">
              <w:rPr>
                <w:rFonts w:ascii="Helvetica" w:hAnsi="Helvetica" w:cs="Helvetica"/>
                <w:szCs w:val="20"/>
              </w:rPr>
              <w:t>facility that</w:t>
            </w:r>
            <w:r w:rsidR="00650B6B" w:rsidRPr="00CB5E86">
              <w:rPr>
                <w:rFonts w:ascii="Helvetica" w:hAnsi="Helvetica" w:cs="Helvetica"/>
                <w:szCs w:val="20"/>
              </w:rPr>
              <w:t xml:space="preserve"> mirrors Disney’s Alpha Lab. Used with stable </w:t>
            </w:r>
            <w:ins w:id="308" w:author="Mark Mecham" w:date="2013-04-24T14:39:00Z">
              <w:r w:rsidR="00826E7A">
                <w:rPr>
                  <w:rFonts w:ascii="Helvetica" w:hAnsi="Helvetica" w:cs="Helvetica"/>
                  <w:szCs w:val="20"/>
                </w:rPr>
                <w:t xml:space="preserve">xConnect </w:t>
              </w:r>
            </w:ins>
            <w:r w:rsidR="00650B6B" w:rsidRPr="00CB5E86">
              <w:rPr>
                <w:rFonts w:ascii="Helvetica" w:hAnsi="Helvetica" w:cs="Helvetica"/>
                <w:szCs w:val="20"/>
              </w:rPr>
              <w:t>builds.</w:t>
            </w:r>
          </w:p>
        </w:tc>
      </w:tr>
      <w:tr w:rsidR="00650B6B" w14:paraId="42B68BB2" w14:textId="77777777" w:rsidTr="00750398">
        <w:tc>
          <w:tcPr>
            <w:tcW w:w="1651" w:type="dxa"/>
          </w:tcPr>
          <w:p w14:paraId="0547FC06" w14:textId="77777777" w:rsidR="00650B6B" w:rsidRPr="00CB5E86" w:rsidRDefault="00650B6B" w:rsidP="00C21FA3">
            <w:pPr>
              <w:rPr>
                <w:rFonts w:ascii="Helvetica" w:hAnsi="Helvetica" w:cs="Helvetica"/>
                <w:szCs w:val="20"/>
              </w:rPr>
            </w:pPr>
            <w:r w:rsidRPr="00CB5E86">
              <w:rPr>
                <w:rFonts w:ascii="Helvetica" w:hAnsi="Helvetica" w:cs="Helvetica"/>
                <w:szCs w:val="20"/>
              </w:rPr>
              <w:t>Alpha Lab</w:t>
            </w:r>
          </w:p>
        </w:tc>
        <w:tc>
          <w:tcPr>
            <w:tcW w:w="7565" w:type="dxa"/>
          </w:tcPr>
          <w:p w14:paraId="359C27FB" w14:textId="32829E6E" w:rsidR="00650B6B" w:rsidRPr="00CB5E86" w:rsidRDefault="00650B6B" w:rsidP="00C21FA3">
            <w:pPr>
              <w:rPr>
                <w:rFonts w:ascii="Helvetica" w:hAnsi="Helvetica" w:cs="Helvetica"/>
                <w:szCs w:val="20"/>
              </w:rPr>
            </w:pPr>
            <w:r w:rsidRPr="00CB5E86">
              <w:rPr>
                <w:rFonts w:ascii="Helvetica" w:hAnsi="Helvetica" w:cs="Helvetica"/>
                <w:szCs w:val="20"/>
              </w:rPr>
              <w:t xml:space="preserve">Disney’s </w:t>
            </w:r>
            <w:ins w:id="309" w:author="Mark Mecham" w:date="2013-04-24T14:39:00Z">
              <w:r w:rsidR="00826E7A">
                <w:rPr>
                  <w:rFonts w:ascii="Helvetica" w:hAnsi="Helvetica" w:cs="Helvetica"/>
                  <w:szCs w:val="20"/>
                </w:rPr>
                <w:t xml:space="preserve">pre-production </w:t>
              </w:r>
            </w:ins>
            <w:r w:rsidRPr="00CB5E86">
              <w:rPr>
                <w:rFonts w:ascii="Helvetica" w:hAnsi="Helvetica" w:cs="Helvetica"/>
                <w:szCs w:val="20"/>
              </w:rPr>
              <w:t>test lab</w:t>
            </w:r>
          </w:p>
        </w:tc>
      </w:tr>
      <w:tr w:rsidR="00650B6B" w14:paraId="4E6FB95E" w14:textId="77777777" w:rsidTr="00750398">
        <w:tc>
          <w:tcPr>
            <w:tcW w:w="1651" w:type="dxa"/>
          </w:tcPr>
          <w:p w14:paraId="7019F863" w14:textId="77777777" w:rsidR="00650B6B" w:rsidRPr="00CB5E86" w:rsidRDefault="00650B6B" w:rsidP="00C21FA3">
            <w:pPr>
              <w:rPr>
                <w:rFonts w:ascii="Helvetica" w:hAnsi="Helvetica" w:cs="Helvetica"/>
                <w:szCs w:val="20"/>
              </w:rPr>
            </w:pPr>
            <w:r w:rsidRPr="00CB5E86">
              <w:rPr>
                <w:rFonts w:ascii="Helvetica" w:hAnsi="Helvetica" w:cs="Helvetica"/>
                <w:szCs w:val="20"/>
              </w:rPr>
              <w:t>Park LDU</w:t>
            </w:r>
          </w:p>
        </w:tc>
        <w:tc>
          <w:tcPr>
            <w:tcW w:w="7565" w:type="dxa"/>
          </w:tcPr>
          <w:p w14:paraId="2F5AEE2B" w14:textId="5F3365CA" w:rsidR="00650B6B" w:rsidRPr="00CB5E86" w:rsidRDefault="00650B6B" w:rsidP="00C21FA3">
            <w:pPr>
              <w:rPr>
                <w:rFonts w:ascii="Helvetica" w:hAnsi="Helvetica" w:cs="Helvetica"/>
                <w:szCs w:val="20"/>
              </w:rPr>
            </w:pPr>
            <w:r w:rsidRPr="00CB5E86">
              <w:rPr>
                <w:rFonts w:ascii="Helvetica" w:hAnsi="Helvetica" w:cs="Helvetica"/>
                <w:szCs w:val="20"/>
              </w:rPr>
              <w:t>Logical Data Unit housed at a park</w:t>
            </w:r>
            <w:ins w:id="310" w:author="Mark Mecham" w:date="2013-04-24T14:40:00Z">
              <w:r w:rsidR="00826E7A">
                <w:rPr>
                  <w:rFonts w:ascii="Helvetica" w:hAnsi="Helvetica" w:cs="Helvetica"/>
                  <w:szCs w:val="20"/>
                </w:rPr>
                <w:t>, production environment</w:t>
              </w:r>
            </w:ins>
          </w:p>
        </w:tc>
      </w:tr>
    </w:tbl>
    <w:p w14:paraId="6C26FBC9" w14:textId="77777777" w:rsidR="00650B6B" w:rsidRPr="002A40CB" w:rsidRDefault="00650B6B" w:rsidP="00750398">
      <w:pPr>
        <w:pStyle w:val="H3Body"/>
      </w:pPr>
    </w:p>
    <w:p w14:paraId="06031D3E" w14:textId="3850C4B7" w:rsidR="003371DB" w:rsidRDefault="003371DB" w:rsidP="00750398">
      <w:pPr>
        <w:pStyle w:val="Heading3"/>
      </w:pPr>
      <w:bookmarkStart w:id="311" w:name="_Toc229655583"/>
      <w:r>
        <w:t>Stress</w:t>
      </w:r>
      <w:r w:rsidR="00D8571F">
        <w:t xml:space="preserve"> Testing</w:t>
      </w:r>
      <w:bookmarkEnd w:id="311"/>
    </w:p>
    <w:p w14:paraId="2F272B82" w14:textId="5B8A30B7" w:rsidR="00650B6B" w:rsidRDefault="00650B6B" w:rsidP="00750398">
      <w:pPr>
        <w:pStyle w:val="H3Body"/>
        <w:ind w:left="1080"/>
        <w:rPr>
          <w:ins w:id="312" w:author="Joe Ferrara" w:date="2013-04-30T10:45:00Z"/>
        </w:rPr>
      </w:pPr>
      <w:r>
        <w:t>Use built in utilities to process tap events over and over again. Stress for the overall system can also be demonstrated by driving an xConnect system level stress test.</w:t>
      </w:r>
      <w:ins w:id="313" w:author="Mark Mecham" w:date="2013-04-24T14:40:00Z">
        <w:r w:rsidR="00826E7A">
          <w:t xml:space="preserve"> </w:t>
        </w:r>
      </w:ins>
    </w:p>
    <w:p w14:paraId="01BF423D" w14:textId="77777777" w:rsidR="00346052" w:rsidRDefault="00346052" w:rsidP="00750398">
      <w:pPr>
        <w:pStyle w:val="H3Body"/>
        <w:ind w:left="1080"/>
        <w:rPr>
          <w:ins w:id="314" w:author="Joe Ferrara" w:date="2013-04-30T10:45:00Z"/>
        </w:rPr>
      </w:pPr>
    </w:p>
    <w:p w14:paraId="215CC7AC" w14:textId="60EBE146" w:rsidR="00346052" w:rsidRDefault="003A533D" w:rsidP="00750398">
      <w:pPr>
        <w:pStyle w:val="H3Body"/>
        <w:ind w:left="1080"/>
        <w:rPr>
          <w:ins w:id="315" w:author="Joe Ferrara" w:date="2013-04-30T10:58:00Z"/>
        </w:rPr>
      </w:pPr>
      <w:ins w:id="316" w:author="Joe Ferrara" w:date="2013-04-30T10:58:00Z">
        <w:r>
          <w:t>Rfidtest –l</w:t>
        </w:r>
      </w:ins>
      <w:ins w:id="317" w:author="Joe Ferrara" w:date="2013-05-08T08:53:00Z">
        <w:r w:rsidR="00CF4AF4">
          <w:t xml:space="preserve"> This will exercise the RFID functionality</w:t>
        </w:r>
      </w:ins>
    </w:p>
    <w:p w14:paraId="2CDA147E" w14:textId="58C758D3" w:rsidR="003A533D" w:rsidRDefault="003A533D" w:rsidP="00750398">
      <w:pPr>
        <w:pStyle w:val="H3Body"/>
        <w:ind w:left="1080"/>
        <w:rPr>
          <w:ins w:id="318" w:author="Joe Ferrara" w:date="2013-05-08T08:53:00Z"/>
        </w:rPr>
      </w:pPr>
      <w:ins w:id="319" w:author="Joe Ferrara" w:date="2013-04-30T10:58:00Z">
        <w:r>
          <w:t>Use rfidtest –help for complete list of commands</w:t>
        </w:r>
      </w:ins>
    </w:p>
    <w:p w14:paraId="542E3712" w14:textId="0B0A1194" w:rsidR="00CF4AF4" w:rsidRDefault="00CF4AF4" w:rsidP="00750398">
      <w:pPr>
        <w:pStyle w:val="H3Body"/>
        <w:ind w:left="1080"/>
        <w:rPr>
          <w:ins w:id="320" w:author="Joe Ferrara" w:date="2013-04-30T10:45:00Z"/>
        </w:rPr>
      </w:pPr>
      <w:ins w:id="321" w:author="Joe Ferrara" w:date="2013-05-08T08:53:00Z">
        <w:r>
          <w:t xml:space="preserve">Another way to make the device perform lots of reads then set the test_loop mode to on by using REST command </w:t>
        </w:r>
      </w:ins>
      <w:ins w:id="322" w:author="Joe Ferrara" w:date="2013-05-08T08:54:00Z">
        <w:r>
          <w:t xml:space="preserve">/PUT </w:t>
        </w:r>
      </w:ins>
      <w:ins w:id="323" w:author="Joe Ferrara" w:date="2013-05-08T08:56:00Z">
        <w:r>
          <w:t>/rfid/options?test_loop=on</w:t>
        </w:r>
      </w:ins>
    </w:p>
    <w:p w14:paraId="7F64E895" w14:textId="77777777" w:rsidR="00346052" w:rsidRPr="002A40CB" w:rsidRDefault="00346052" w:rsidP="00750398">
      <w:pPr>
        <w:pStyle w:val="H3Body"/>
        <w:ind w:left="1080"/>
      </w:pPr>
    </w:p>
    <w:p w14:paraId="5C6B0A40" w14:textId="0D977C7F" w:rsidR="003371DB" w:rsidRDefault="00C21FA3" w:rsidP="00750398">
      <w:pPr>
        <w:pStyle w:val="Heading3"/>
      </w:pPr>
      <w:bookmarkStart w:id="324" w:name="_Toc229655584"/>
      <w:r>
        <w:t>Performance</w:t>
      </w:r>
      <w:r w:rsidR="00D8571F">
        <w:t xml:space="preserve"> Testing</w:t>
      </w:r>
      <w:bookmarkEnd w:id="324"/>
    </w:p>
    <w:p w14:paraId="5962D7EA" w14:textId="6C66ABF4" w:rsidR="00C21FA3" w:rsidRDefault="00C21FA3" w:rsidP="00C21FA3">
      <w:pPr>
        <w:pStyle w:val="H2Body"/>
      </w:pPr>
      <w:r>
        <w:t xml:space="preserve">Performance target is to be as fast as possible with respect to reading data from an RFID card or a </w:t>
      </w:r>
      <w:r w:rsidR="0023351B">
        <w:t xml:space="preserve">MagicBand. </w:t>
      </w:r>
      <w:r>
        <w:t>The current expectation is that a tap with secure ID should get processed within 350 milliseconds.  Ultralight C is currently 250ms</w:t>
      </w:r>
      <w:r w:rsidR="005D470D">
        <w:t>.</w:t>
      </w:r>
    </w:p>
    <w:p w14:paraId="40020D7D" w14:textId="77777777" w:rsidR="00C21FA3" w:rsidRDefault="00C21FA3" w:rsidP="00C21FA3">
      <w:pPr>
        <w:pStyle w:val="H2Body"/>
        <w:ind w:left="0"/>
      </w:pPr>
    </w:p>
    <w:p w14:paraId="68F02FD2" w14:textId="77777777" w:rsidR="003A7DEF" w:rsidRDefault="00C21FA3" w:rsidP="00C21FA3">
      <w:pPr>
        <w:pStyle w:val="H2Body"/>
        <w:rPr>
          <w:ins w:id="325" w:author="Mark Mecham" w:date="2013-04-24T14:43:00Z"/>
        </w:rPr>
      </w:pPr>
      <w:r>
        <w:t xml:space="preserve">Performance is measured in two ways. </w:t>
      </w:r>
    </w:p>
    <w:p w14:paraId="52932F0E" w14:textId="77777777" w:rsidR="003A7DEF" w:rsidRDefault="003A7DEF" w:rsidP="00C21FA3">
      <w:pPr>
        <w:pStyle w:val="H2Body"/>
        <w:rPr>
          <w:ins w:id="326" w:author="Mark Mecham" w:date="2013-04-24T14:43:00Z"/>
        </w:rPr>
      </w:pPr>
    </w:p>
    <w:p w14:paraId="74DE25DB" w14:textId="4B1435AF" w:rsidR="003A7DEF" w:rsidRDefault="003A7DEF" w:rsidP="00C21FA3">
      <w:pPr>
        <w:pStyle w:val="H2Body"/>
        <w:rPr>
          <w:ins w:id="327" w:author="Mark Mecham" w:date="2013-04-24T14:43:00Z"/>
        </w:rPr>
      </w:pPr>
      <w:ins w:id="328" w:author="Mark Mecham" w:date="2013-04-24T14:43:00Z">
        <w:r>
          <w:lastRenderedPageBreak/>
          <w:t>1)</w:t>
        </w:r>
      </w:ins>
      <w:r w:rsidR="00C21FA3">
        <w:t xml:space="preserve"> </w:t>
      </w:r>
      <w:ins w:id="329" w:author="Joe Ferrara" w:date="2013-04-30T11:04:00Z">
        <w:r w:rsidR="00A61FF4">
          <w:t>To</w:t>
        </w:r>
      </w:ins>
      <w:r w:rsidR="00C21FA3">
        <w:t xml:space="preserve"> manually time the process of getting a card or </w:t>
      </w:r>
      <w:r w:rsidR="0023351B">
        <w:t>MagicBand close</w:t>
      </w:r>
      <w:r w:rsidR="00C21FA3">
        <w:t xml:space="preserve"> to the reader and measuring how long it takes for the first light to appear. </w:t>
      </w:r>
    </w:p>
    <w:p w14:paraId="29CC5A50" w14:textId="4E5FC4F8" w:rsidR="00C21FA3" w:rsidRDefault="003A7DEF" w:rsidP="00C21FA3">
      <w:pPr>
        <w:pStyle w:val="H2Body"/>
      </w:pPr>
      <w:ins w:id="330" w:author="Mark Mecham" w:date="2013-04-24T14:43:00Z">
        <w:r>
          <w:t xml:space="preserve">2) </w:t>
        </w:r>
      </w:ins>
      <w:ins w:id="331" w:author="Joe Ferrara" w:date="2013-04-30T11:04:00Z">
        <w:r w:rsidR="00A61FF4">
          <w:t>To</w:t>
        </w:r>
      </w:ins>
      <w:r w:rsidR="00C21FA3">
        <w:t xml:space="preserve"> look at the reader.log file found in /var/logs/ on the device OS. Entries showing the first read of the card to the communication to the xBRC will reveal timings</w:t>
      </w:r>
      <w:r w:rsidR="005D470D">
        <w:t>.</w:t>
      </w:r>
    </w:p>
    <w:p w14:paraId="1FB18A1A" w14:textId="77777777" w:rsidR="00C21FA3" w:rsidRDefault="00C21FA3" w:rsidP="00C21FA3">
      <w:pPr>
        <w:pStyle w:val="H2Body"/>
      </w:pPr>
    </w:p>
    <w:p w14:paraId="790BD584" w14:textId="48D02A1E" w:rsidR="00C21FA3" w:rsidRDefault="00C21FA3" w:rsidP="00C21FA3">
      <w:pPr>
        <w:pStyle w:val="H2Body"/>
      </w:pPr>
      <w:r>
        <w:t xml:space="preserve">The performance target does not include time taken for the tap to be processed by the xBRC and </w:t>
      </w:r>
      <w:ins w:id="332" w:author="Joe Ferrara" w:date="2013-04-30T11:06:00Z">
        <w:r w:rsidR="00A61FF4">
          <w:t xml:space="preserve">GxP. </w:t>
        </w:r>
      </w:ins>
      <w:r>
        <w:t>This is addressed in end-to-e</w:t>
      </w:r>
      <w:r w:rsidR="00CC0670">
        <w:t>nd system testing.</w:t>
      </w:r>
      <w:ins w:id="333" w:author="Joe Ferrara" w:date="2013-04-30T11:07:00Z">
        <w:r w:rsidR="00A61FF4">
          <w:t xml:space="preserve"> For more information about system load testing, see </w:t>
        </w:r>
        <w:r w:rsidR="00401B9E">
          <w:t xml:space="preserve">section named </w:t>
        </w:r>
      </w:ins>
      <w:ins w:id="334" w:author="Joe Ferrara" w:date="2013-05-08T14:45:00Z">
        <w:r w:rsidR="00401B9E">
          <w:t>“Load Testing”.</w:t>
        </w:r>
      </w:ins>
    </w:p>
    <w:p w14:paraId="4B656BAA" w14:textId="13E06121" w:rsidR="00C21FA3" w:rsidRDefault="00C21FA3" w:rsidP="00C21FA3">
      <w:pPr>
        <w:pStyle w:val="Heading2"/>
      </w:pPr>
      <w:bookmarkStart w:id="335" w:name="_Toc229655585"/>
      <w:r>
        <w:t>Accessing Device File System</w:t>
      </w:r>
      <w:bookmarkEnd w:id="335"/>
      <w:ins w:id="336" w:author="Mark Mecham" w:date="2013-04-24T14:45:00Z">
        <w:r w:rsidR="003A7DEF">
          <w:br/>
        </w:r>
      </w:ins>
    </w:p>
    <w:p w14:paraId="72536CAC" w14:textId="21FAF0A1" w:rsidR="00A61FF4" w:rsidRDefault="00A61FF4" w:rsidP="003A7DEF">
      <w:pPr>
        <w:pStyle w:val="H2Body"/>
        <w:ind w:left="720"/>
        <w:rPr>
          <w:ins w:id="337" w:author="Joe Ferrara" w:date="2013-04-30T11:07:00Z"/>
        </w:rPr>
      </w:pPr>
      <w:ins w:id="338" w:author="Joe Ferrara" w:date="2013-04-30T11:07:00Z">
        <w:r>
          <w:t>It may be useful to access the device file system to check logs or directly verify that settings have your expected values.</w:t>
        </w:r>
      </w:ins>
    </w:p>
    <w:p w14:paraId="0CE023C4" w14:textId="249E3123" w:rsidR="00C21FA3" w:rsidRDefault="00A61FF4" w:rsidP="003A7DEF">
      <w:pPr>
        <w:pStyle w:val="H2Body"/>
        <w:ind w:left="720"/>
      </w:pPr>
      <w:ins w:id="339" w:author="Joe Ferrara" w:date="2013-04-30T11:07:00Z">
        <w:r>
          <w:t xml:space="preserve">1. </w:t>
        </w:r>
      </w:ins>
      <w:r w:rsidR="00C21FA3">
        <w:t>Determine IP address for device</w:t>
      </w:r>
    </w:p>
    <w:p w14:paraId="0DC8C2DD" w14:textId="77777777" w:rsidR="00C21FA3" w:rsidRDefault="00C21FA3" w:rsidP="00C21FA3">
      <w:pPr>
        <w:pStyle w:val="H2Body"/>
        <w:ind w:left="720"/>
      </w:pPr>
      <w:r>
        <w:t>2. Enter ‘ssh root@&lt;IP address&gt;</w:t>
      </w:r>
    </w:p>
    <w:p w14:paraId="69E855A6" w14:textId="19819AD6" w:rsidR="00C21FA3" w:rsidRDefault="00C21FA3" w:rsidP="00C21FA3">
      <w:pPr>
        <w:pStyle w:val="H2Body"/>
        <w:ind w:left="720"/>
      </w:pPr>
      <w:r>
        <w:t xml:space="preserve">3. Enter </w:t>
      </w:r>
      <w:r w:rsidR="00B31BB3" w:rsidRPr="00B31BB3">
        <w:t>&lt;password&gt;</w:t>
      </w:r>
    </w:p>
    <w:p w14:paraId="112AB872" w14:textId="77777777" w:rsidR="00C21FA3" w:rsidRDefault="00C21FA3" w:rsidP="00C21FA3">
      <w:pPr>
        <w:pStyle w:val="H2Body"/>
        <w:ind w:left="720"/>
      </w:pPr>
    </w:p>
    <w:p w14:paraId="2EF2998C" w14:textId="77777777" w:rsidR="00C21FA3" w:rsidRDefault="00C21FA3" w:rsidP="00C21FA3">
      <w:pPr>
        <w:pStyle w:val="H2Body"/>
        <w:ind w:left="720"/>
      </w:pPr>
      <w:r>
        <w:t xml:space="preserve">Once you are in the Linux shell, you can enter “reader –v” to see the currently installed version of the reader. Some useful directories are described below. </w:t>
      </w:r>
    </w:p>
    <w:p w14:paraId="2BF9692D" w14:textId="77777777" w:rsidR="00C21FA3" w:rsidRDefault="00C21FA3" w:rsidP="00C21FA3">
      <w:pPr>
        <w:pStyle w:val="H2Body"/>
        <w:ind w:left="720"/>
      </w:pPr>
    </w:p>
    <w:tbl>
      <w:tblPr>
        <w:tblStyle w:val="TableGrid"/>
        <w:tblW w:w="0" w:type="auto"/>
        <w:tblInd w:w="720" w:type="dxa"/>
        <w:tblLook w:val="04A0" w:firstRow="1" w:lastRow="0" w:firstColumn="1" w:lastColumn="0" w:noHBand="0" w:noVBand="1"/>
      </w:tblPr>
      <w:tblGrid>
        <w:gridCol w:w="4470"/>
        <w:gridCol w:w="4386"/>
      </w:tblGrid>
      <w:tr w:rsidR="00C21FA3" w14:paraId="7812F2AC" w14:textId="77777777" w:rsidTr="00CF75F2">
        <w:tc>
          <w:tcPr>
            <w:tcW w:w="4470" w:type="dxa"/>
          </w:tcPr>
          <w:p w14:paraId="1A44AA9B" w14:textId="77777777" w:rsidR="00C21FA3" w:rsidRPr="007A3164" w:rsidRDefault="00C21FA3" w:rsidP="00C21FA3">
            <w:pPr>
              <w:pStyle w:val="H2Body"/>
              <w:ind w:left="0"/>
              <w:rPr>
                <w:b/>
              </w:rPr>
            </w:pPr>
            <w:r w:rsidRPr="007A3164">
              <w:rPr>
                <w:b/>
              </w:rPr>
              <w:t>Location</w:t>
            </w:r>
          </w:p>
        </w:tc>
        <w:tc>
          <w:tcPr>
            <w:tcW w:w="4386" w:type="dxa"/>
          </w:tcPr>
          <w:p w14:paraId="5751CC2E" w14:textId="77777777" w:rsidR="00C21FA3" w:rsidRPr="007A3164" w:rsidRDefault="00C21FA3" w:rsidP="00C21FA3">
            <w:pPr>
              <w:pStyle w:val="H2Body"/>
              <w:ind w:left="0"/>
              <w:rPr>
                <w:b/>
              </w:rPr>
            </w:pPr>
            <w:r w:rsidRPr="007A3164">
              <w:rPr>
                <w:b/>
              </w:rPr>
              <w:t>Contains</w:t>
            </w:r>
          </w:p>
        </w:tc>
      </w:tr>
      <w:tr w:rsidR="00C21FA3" w14:paraId="4D7D89A5" w14:textId="77777777" w:rsidTr="00CF75F2">
        <w:tc>
          <w:tcPr>
            <w:tcW w:w="4470" w:type="dxa"/>
          </w:tcPr>
          <w:p w14:paraId="09F4BB41" w14:textId="77777777" w:rsidR="00C21FA3" w:rsidRDefault="00C21FA3" w:rsidP="00C21FA3">
            <w:pPr>
              <w:pStyle w:val="H2Body"/>
              <w:ind w:left="0"/>
            </w:pPr>
            <w:r>
              <w:t>/mayhem</w:t>
            </w:r>
          </w:p>
        </w:tc>
        <w:tc>
          <w:tcPr>
            <w:tcW w:w="4386" w:type="dxa"/>
          </w:tcPr>
          <w:p w14:paraId="0CC06F61" w14:textId="77777777" w:rsidR="00C21FA3" w:rsidRDefault="00C21FA3" w:rsidP="00C21FA3">
            <w:pPr>
              <w:pStyle w:val="H2Body"/>
              <w:ind w:left="0"/>
            </w:pPr>
            <w:r>
              <w:t>Main reader application and associated tools are here</w:t>
            </w:r>
          </w:p>
        </w:tc>
      </w:tr>
      <w:tr w:rsidR="00C47BA6" w14:paraId="6E97A1BF" w14:textId="77777777" w:rsidTr="00CF75F2">
        <w:tc>
          <w:tcPr>
            <w:tcW w:w="4470" w:type="dxa"/>
          </w:tcPr>
          <w:p w14:paraId="64165BA0" w14:textId="01246FDD" w:rsidR="00C47BA6" w:rsidRDefault="00C47BA6" w:rsidP="00C21FA3">
            <w:pPr>
              <w:pStyle w:val="H2Body"/>
              <w:ind w:left="0"/>
            </w:pPr>
            <w:r>
              <w:t>/mayhem/firmware</w:t>
            </w:r>
          </w:p>
        </w:tc>
        <w:tc>
          <w:tcPr>
            <w:tcW w:w="4386" w:type="dxa"/>
          </w:tcPr>
          <w:p w14:paraId="48C5FD6A" w14:textId="49B589B3" w:rsidR="00C47BA6" w:rsidRDefault="00C47BA6" w:rsidP="00C21FA3">
            <w:pPr>
              <w:pStyle w:val="H2Body"/>
              <w:ind w:left="0"/>
            </w:pPr>
            <w:r>
              <w:t>xBio firmware</w:t>
            </w:r>
          </w:p>
        </w:tc>
      </w:tr>
      <w:tr w:rsidR="00C47BA6" w14:paraId="4E62B459" w14:textId="77777777" w:rsidTr="00CF75F2">
        <w:tc>
          <w:tcPr>
            <w:tcW w:w="4470" w:type="dxa"/>
          </w:tcPr>
          <w:p w14:paraId="4A251F36" w14:textId="7A0C34F6" w:rsidR="00C47BA6" w:rsidRDefault="00C47BA6" w:rsidP="00C21FA3">
            <w:pPr>
              <w:pStyle w:val="H2Body"/>
              <w:ind w:left="0"/>
            </w:pPr>
            <w:r>
              <w:t>/mayhem/ledscripts</w:t>
            </w:r>
          </w:p>
        </w:tc>
        <w:tc>
          <w:tcPr>
            <w:tcW w:w="4386" w:type="dxa"/>
          </w:tcPr>
          <w:p w14:paraId="0D2B3A27" w14:textId="0565AB72" w:rsidR="00C47BA6" w:rsidRDefault="00C47BA6" w:rsidP="00C21FA3">
            <w:pPr>
              <w:pStyle w:val="H2Body"/>
              <w:ind w:left="0"/>
            </w:pPr>
            <w:r>
              <w:t>Media scripts for xTP reader</w:t>
            </w:r>
          </w:p>
        </w:tc>
      </w:tr>
      <w:tr w:rsidR="00C47BA6" w14:paraId="7B952542" w14:textId="77777777" w:rsidTr="00CF75F2">
        <w:tc>
          <w:tcPr>
            <w:tcW w:w="4470" w:type="dxa"/>
          </w:tcPr>
          <w:p w14:paraId="3BAD8D6E" w14:textId="444F6A25" w:rsidR="00C47BA6" w:rsidRDefault="00C47BA6" w:rsidP="00C21FA3">
            <w:pPr>
              <w:pStyle w:val="H2Body"/>
              <w:ind w:left="0"/>
            </w:pPr>
            <w:r>
              <w:t>/mayhem/sounds</w:t>
            </w:r>
          </w:p>
        </w:tc>
        <w:tc>
          <w:tcPr>
            <w:tcW w:w="4386" w:type="dxa"/>
          </w:tcPr>
          <w:p w14:paraId="0C17794D" w14:textId="03190116" w:rsidR="00C47BA6" w:rsidRDefault="00C47BA6" w:rsidP="00C21FA3">
            <w:pPr>
              <w:pStyle w:val="H2Body"/>
              <w:ind w:left="0"/>
            </w:pPr>
            <w:r>
              <w:t>Sound files for xTP</w:t>
            </w:r>
          </w:p>
        </w:tc>
      </w:tr>
      <w:tr w:rsidR="00C47BA6" w14:paraId="03D8ABE8" w14:textId="77777777" w:rsidTr="00CF75F2">
        <w:tc>
          <w:tcPr>
            <w:tcW w:w="4470" w:type="dxa"/>
          </w:tcPr>
          <w:p w14:paraId="23C34E36" w14:textId="71F966D8" w:rsidR="00C47BA6" w:rsidRDefault="00C47BA6" w:rsidP="00C21FA3">
            <w:pPr>
              <w:pStyle w:val="H2Body"/>
              <w:ind w:left="0"/>
            </w:pPr>
            <w:r>
              <w:lastRenderedPageBreak/>
              <w:t>/mayhem/www</w:t>
            </w:r>
          </w:p>
        </w:tc>
        <w:tc>
          <w:tcPr>
            <w:tcW w:w="4386" w:type="dxa"/>
          </w:tcPr>
          <w:p w14:paraId="6CF15D06" w14:textId="77777777" w:rsidR="00C47BA6" w:rsidRDefault="00C47BA6" w:rsidP="00C21FA3">
            <w:pPr>
              <w:pStyle w:val="H2Body"/>
              <w:ind w:left="0"/>
            </w:pPr>
            <w:r>
              <w:t>Web server root. Device documentation is available in the docs folder:</w:t>
            </w:r>
          </w:p>
          <w:p w14:paraId="169C4390" w14:textId="028A9B3B" w:rsidR="00C47BA6" w:rsidRDefault="00C47BA6" w:rsidP="00C21FA3">
            <w:pPr>
              <w:pStyle w:val="H2Body"/>
              <w:ind w:left="0"/>
            </w:pPr>
            <w:r>
              <w:t>ICD.docx, config.docx, release_notes.docx</w:t>
            </w:r>
          </w:p>
        </w:tc>
      </w:tr>
      <w:tr w:rsidR="00C47BA6" w14:paraId="22447130" w14:textId="77777777" w:rsidTr="00CF75F2">
        <w:tc>
          <w:tcPr>
            <w:tcW w:w="4470" w:type="dxa"/>
          </w:tcPr>
          <w:p w14:paraId="2A47866D" w14:textId="1C5A15FA" w:rsidR="00C47BA6" w:rsidRDefault="00C47BA6" w:rsidP="00C21FA3">
            <w:pPr>
              <w:pStyle w:val="H2Body"/>
              <w:ind w:left="0"/>
            </w:pPr>
            <w:r>
              <w:t>/mayhem/xbio</w:t>
            </w:r>
          </w:p>
        </w:tc>
        <w:tc>
          <w:tcPr>
            <w:tcW w:w="4386" w:type="dxa"/>
          </w:tcPr>
          <w:p w14:paraId="3F1EF908" w14:textId="5F66A812" w:rsidR="00C47BA6" w:rsidRDefault="00C47BA6" w:rsidP="00C21FA3">
            <w:pPr>
              <w:pStyle w:val="H2Body"/>
              <w:ind w:left="0"/>
            </w:pPr>
            <w:r>
              <w:t>Media scripts for xBio reader</w:t>
            </w:r>
          </w:p>
        </w:tc>
      </w:tr>
      <w:tr w:rsidR="00C47BA6" w14:paraId="126CBF86" w14:textId="77777777" w:rsidTr="00CF75F2">
        <w:tc>
          <w:tcPr>
            <w:tcW w:w="4470" w:type="dxa"/>
          </w:tcPr>
          <w:p w14:paraId="36B70AA4" w14:textId="4802E0B8" w:rsidR="00C47BA6" w:rsidRDefault="00C47BA6" w:rsidP="00C21FA3">
            <w:pPr>
              <w:pStyle w:val="H2Body"/>
              <w:ind w:left="0"/>
            </w:pPr>
            <w:r>
              <w:t>/var/mayhem</w:t>
            </w:r>
          </w:p>
        </w:tc>
        <w:tc>
          <w:tcPr>
            <w:tcW w:w="4386" w:type="dxa"/>
          </w:tcPr>
          <w:p w14:paraId="27200501" w14:textId="4554950B" w:rsidR="00C47BA6" w:rsidRDefault="00C47BA6" w:rsidP="00C21FA3">
            <w:pPr>
              <w:pStyle w:val="H2Body"/>
              <w:ind w:left="0"/>
            </w:pPr>
            <w:r>
              <w:t>Configuration files, config.json and reader-cache</w:t>
            </w:r>
          </w:p>
        </w:tc>
      </w:tr>
      <w:tr w:rsidR="00C47BA6" w14:paraId="094001D7" w14:textId="77777777" w:rsidTr="00CF75F2">
        <w:tc>
          <w:tcPr>
            <w:tcW w:w="4470" w:type="dxa"/>
          </w:tcPr>
          <w:p w14:paraId="70FC2815" w14:textId="21845120" w:rsidR="00C47BA6" w:rsidRDefault="00C47BA6" w:rsidP="00C21FA3">
            <w:pPr>
              <w:pStyle w:val="H2Body"/>
              <w:ind w:left="0"/>
            </w:pPr>
            <w:r>
              <w:t>/var/log</w:t>
            </w:r>
          </w:p>
        </w:tc>
        <w:tc>
          <w:tcPr>
            <w:tcW w:w="4386" w:type="dxa"/>
          </w:tcPr>
          <w:p w14:paraId="149A9482" w14:textId="7B1E5A49" w:rsidR="00C47BA6" w:rsidRDefault="00C47BA6" w:rsidP="00C21FA3">
            <w:pPr>
              <w:pStyle w:val="H2Body"/>
              <w:ind w:left="0"/>
            </w:pPr>
            <w:r>
              <w:t>reader.log (also accessible via GET /reader/log endpoint)</w:t>
            </w:r>
          </w:p>
        </w:tc>
      </w:tr>
    </w:tbl>
    <w:p w14:paraId="339CB022" w14:textId="77777777" w:rsidR="00C21FA3" w:rsidRDefault="00C21FA3" w:rsidP="00C21FA3">
      <w:pPr>
        <w:pStyle w:val="H2Body"/>
        <w:ind w:left="720"/>
        <w:rPr>
          <w:ins w:id="340" w:author="Joe Ferrara" w:date="2013-04-30T12:02:00Z"/>
        </w:rPr>
      </w:pPr>
    </w:p>
    <w:p w14:paraId="5E34E61E" w14:textId="37F6614D" w:rsidR="00447FD2" w:rsidRDefault="00447FD2" w:rsidP="00C21FA3">
      <w:pPr>
        <w:pStyle w:val="H2Body"/>
        <w:ind w:left="720"/>
      </w:pPr>
      <w:ins w:id="341" w:author="Joe Ferrara" w:date="2013-04-30T12:02:00Z">
        <w:r>
          <w:t>As shown in the table above, the xTP contains a reader.log file in /var/log.</w:t>
        </w:r>
      </w:ins>
      <w:ins w:id="342" w:author="Joe Ferrara" w:date="2013-04-30T12:03:00Z">
        <w:r>
          <w:t xml:space="preserve"> One way this could be used directly on the device it to look at real time updates to the log using “tail –f” on the log file from the command line. Events show up in the log as well as any errors or warnings within the hardware.</w:t>
        </w:r>
      </w:ins>
    </w:p>
    <w:p w14:paraId="1D1DEA83" w14:textId="77777777" w:rsidR="00C21FA3" w:rsidRDefault="00C21FA3" w:rsidP="00C21FA3">
      <w:pPr>
        <w:pStyle w:val="H2Body"/>
      </w:pPr>
      <w:r>
        <w:t>The device contains a Gumstix (</w:t>
      </w:r>
      <w:hyperlink r:id="rId26" w:history="1">
        <w:r w:rsidRPr="007A3164">
          <w:rPr>
            <w:rStyle w:val="Hyperlink"/>
          </w:rPr>
          <w:t>http://www</w:t>
        </w:r>
        <w:r w:rsidRPr="00173C02">
          <w:rPr>
            <w:rStyle w:val="Hyperlink"/>
          </w:rPr>
          <w:t>.gumstix.com</w:t>
        </w:r>
      </w:hyperlink>
      <w:r>
        <w:t>) distribution of Linux Overo. It offers a limited set of Linux features specifically needed to support our application.</w:t>
      </w:r>
    </w:p>
    <w:p w14:paraId="1FBA551F" w14:textId="77777777" w:rsidR="00C21FA3" w:rsidRDefault="00C21FA3" w:rsidP="00C21FA3">
      <w:pPr>
        <w:pStyle w:val="H2Body"/>
      </w:pPr>
      <w:r>
        <w:t>Its RAM is about 512 MB and its file system has about 128 MB available.</w:t>
      </w:r>
    </w:p>
    <w:p w14:paraId="63FF10A2" w14:textId="087B7184" w:rsidR="00372FB1" w:rsidRDefault="003A7DEF" w:rsidP="00750398">
      <w:pPr>
        <w:pStyle w:val="Heading1"/>
      </w:pPr>
      <w:bookmarkStart w:id="343" w:name="_Toc229655586"/>
      <w:ins w:id="344" w:author="Mark Mecham" w:date="2013-04-24T14:45:00Z">
        <w:r>
          <w:t xml:space="preserve">xTP </w:t>
        </w:r>
      </w:ins>
      <w:r w:rsidR="00372FB1">
        <w:t>Test Strategies</w:t>
      </w:r>
      <w:bookmarkEnd w:id="343"/>
    </w:p>
    <w:p w14:paraId="63FF10A3" w14:textId="3D5B7920" w:rsidR="006C4C14" w:rsidRDefault="008C15B0" w:rsidP="00750398">
      <w:pPr>
        <w:pStyle w:val="H3Body"/>
        <w:numPr>
          <w:ilvl w:val="0"/>
          <w:numId w:val="24"/>
        </w:numPr>
      </w:pPr>
      <w:ins w:id="345" w:author="Joe Ferrara" w:date="2013-05-08T09:05:00Z">
        <w:r>
          <w:t>Automation</w:t>
        </w:r>
      </w:ins>
      <w:r w:rsidR="006C4C14">
        <w:t xml:space="preserve"> – Automate API calls using a test harness, node.js</w:t>
      </w:r>
      <w:r w:rsidR="00E92416">
        <w:t xml:space="preserve">. </w:t>
      </w:r>
      <w:r w:rsidR="006C4C14">
        <w:t>Subset of these cases will constitute a BVT</w:t>
      </w:r>
      <w:r w:rsidR="00E92416">
        <w:t xml:space="preserve">. </w:t>
      </w:r>
      <w:r w:rsidR="006C4C14">
        <w:t>Later integrate automated tests into test benches used for xBRC and other system components.</w:t>
      </w:r>
    </w:p>
    <w:p w14:paraId="63FF10A4" w14:textId="59039BA4" w:rsidR="006C4C14" w:rsidRDefault="008C15B0" w:rsidP="00750398">
      <w:pPr>
        <w:pStyle w:val="H3Body"/>
        <w:numPr>
          <w:ilvl w:val="0"/>
          <w:numId w:val="24"/>
        </w:numPr>
      </w:pPr>
      <w:ins w:id="346" w:author="Joe Ferrara" w:date="2013-05-08T09:05:00Z">
        <w:r>
          <w:t>Manual Testing</w:t>
        </w:r>
      </w:ins>
      <w:r w:rsidR="006C4C14">
        <w:t xml:space="preserve"> – Manually </w:t>
      </w:r>
      <w:ins w:id="347" w:author="Joe Ferrara" w:date="2013-05-08T09:04:00Z">
        <w:r>
          <w:t xml:space="preserve">test </w:t>
        </w:r>
      </w:ins>
      <w:r w:rsidR="006C4C14">
        <w:t>API calls and use cases that require physical verification such as lights changing or sounds made.</w:t>
      </w:r>
    </w:p>
    <w:p w14:paraId="63FF10A5" w14:textId="79428DF3" w:rsidR="006C4C14" w:rsidRDefault="008C15B0" w:rsidP="00750398">
      <w:pPr>
        <w:pStyle w:val="H3Body"/>
        <w:numPr>
          <w:ilvl w:val="0"/>
          <w:numId w:val="24"/>
        </w:numPr>
      </w:pPr>
      <w:ins w:id="348" w:author="Joe Ferrara" w:date="2013-05-08T09:05:00Z">
        <w:r>
          <w:t>Reliability</w:t>
        </w:r>
      </w:ins>
      <w:r w:rsidR="006C4C14">
        <w:t xml:space="preserve"> – Use the </w:t>
      </w:r>
      <w:r w:rsidR="00C57EFA">
        <w:t xml:space="preserve">PUT /tap </w:t>
      </w:r>
      <w:r w:rsidR="006C4C14">
        <w:t xml:space="preserve">command to run hardware for several hours and monitor </w:t>
      </w:r>
      <w:r w:rsidR="009E1F60">
        <w:t>effect</w:t>
      </w:r>
      <w:r w:rsidR="006C4C14">
        <w:t xml:space="preserve"> on component.</w:t>
      </w:r>
    </w:p>
    <w:p w14:paraId="63FF10A6" w14:textId="3994361F" w:rsidR="006C4C14" w:rsidRDefault="008C15B0" w:rsidP="00750398">
      <w:pPr>
        <w:pStyle w:val="H3Body"/>
        <w:numPr>
          <w:ilvl w:val="0"/>
          <w:numId w:val="24"/>
        </w:numPr>
      </w:pPr>
      <w:ins w:id="349" w:author="Joe Ferrara" w:date="2013-05-08T09:05:00Z">
        <w:r>
          <w:lastRenderedPageBreak/>
          <w:t>Error Handling</w:t>
        </w:r>
      </w:ins>
      <w:r w:rsidR="006C4C14">
        <w:t xml:space="preserve"> – Develop and run sets of test cases which exercise error conditions. The possible error conditions can be derived from source code</w:t>
      </w:r>
      <w:ins w:id="350" w:author="Mark Mecham" w:date="2013-04-24T14:46:00Z">
        <w:r w:rsidR="003A7DEF">
          <w:t xml:space="preserve">. </w:t>
        </w:r>
      </w:ins>
      <w:ins w:id="351" w:author="Joe Ferrara" w:date="2013-05-08T09:02:00Z">
        <w:r w:rsidR="00CF4AF4">
          <w:t>The list of error conditions is documented in the source code. The xTP software will pass through an error message so that the xBRMS will expose to the user.</w:t>
        </w:r>
      </w:ins>
    </w:p>
    <w:p w14:paraId="63FF10A7" w14:textId="70C22B4F" w:rsidR="006C4C14" w:rsidRDefault="008C15B0" w:rsidP="00750398">
      <w:pPr>
        <w:pStyle w:val="H3Body"/>
        <w:numPr>
          <w:ilvl w:val="0"/>
          <w:numId w:val="24"/>
        </w:numPr>
      </w:pPr>
      <w:ins w:id="352" w:author="Joe Ferrara" w:date="2013-05-08T09:06:00Z">
        <w:r>
          <w:t>Configuration Testing</w:t>
        </w:r>
      </w:ins>
      <w:r w:rsidR="006C4C14">
        <w:t xml:space="preserve"> - Configuration testing (for example: park entry build, varying values in configuration file; varying physical variables such as light level and temperature.</w:t>
      </w:r>
    </w:p>
    <w:p w14:paraId="63FF10A8" w14:textId="05ED0414" w:rsidR="006C4C14" w:rsidRDefault="008C15B0" w:rsidP="00750398">
      <w:pPr>
        <w:pStyle w:val="H3Body"/>
        <w:numPr>
          <w:ilvl w:val="0"/>
          <w:numId w:val="24"/>
        </w:numPr>
        <w:rPr>
          <w:ins w:id="353" w:author="Joe Ferrara" w:date="2013-05-08T09:03:00Z"/>
        </w:rPr>
      </w:pPr>
      <w:ins w:id="354" w:author="Joe Ferrara" w:date="2013-05-08T09:06:00Z">
        <w:r>
          <w:t>Integration Testing</w:t>
        </w:r>
      </w:ins>
      <w:r w:rsidR="006C4C14">
        <w:t xml:space="preserve"> – Perform integration testing with biometric reader</w:t>
      </w:r>
      <w:r w:rsidR="00E92416">
        <w:t xml:space="preserve">. </w:t>
      </w:r>
      <w:r w:rsidR="006C4C14">
        <w:t>Test for use case where adult is using reader</w:t>
      </w:r>
      <w:r w:rsidR="00E92416">
        <w:t xml:space="preserve">. </w:t>
      </w:r>
      <w:r w:rsidR="008675BA">
        <w:t xml:space="preserve">When a child enters the park, they are not asked to </w:t>
      </w:r>
      <w:r w:rsidR="006C4C14">
        <w:t>provide a fingerprint for admission.</w:t>
      </w:r>
    </w:p>
    <w:p w14:paraId="2A41B4BF" w14:textId="19687976" w:rsidR="008C15B0" w:rsidRDefault="008C15B0" w:rsidP="00750398">
      <w:pPr>
        <w:pStyle w:val="H3Body"/>
        <w:numPr>
          <w:ilvl w:val="0"/>
          <w:numId w:val="24"/>
        </w:numPr>
        <w:rPr>
          <w:ins w:id="355" w:author="Joe Ferrara" w:date="2013-05-08T09:04:00Z"/>
        </w:rPr>
      </w:pPr>
      <w:ins w:id="356" w:author="Joe Ferrara" w:date="2013-05-08T09:03:00Z">
        <w:r>
          <w:t xml:space="preserve">Longevity Testing – The device is set to its test_loop for hours or days at a time in order to reveal </w:t>
        </w:r>
      </w:ins>
      <w:ins w:id="357" w:author="Joe Ferrara" w:date="2013-05-08T09:20:00Z">
        <w:r w:rsidR="00232B6B">
          <w:t>issues that</w:t>
        </w:r>
      </w:ins>
      <w:ins w:id="358" w:author="Joe Ferrara" w:date="2013-05-08T09:03:00Z">
        <w:r>
          <w:t xml:space="preserve"> could arise.</w:t>
        </w:r>
      </w:ins>
    </w:p>
    <w:p w14:paraId="10BCEF0D" w14:textId="7D976D17" w:rsidR="008C15B0" w:rsidRDefault="008C15B0" w:rsidP="00750398">
      <w:pPr>
        <w:pStyle w:val="H3Body"/>
        <w:numPr>
          <w:ilvl w:val="0"/>
          <w:numId w:val="24"/>
        </w:numPr>
        <w:rPr>
          <w:ins w:id="359" w:author="Mark Mecham" w:date="2013-04-24T14:47:00Z"/>
        </w:rPr>
      </w:pPr>
      <w:ins w:id="360" w:author="Joe Ferrara" w:date="2013-05-08T09:04:00Z">
        <w:r>
          <w:t>The xTP is unaffected by architecture in the overall xConnect infrastructure such as HA and F5.</w:t>
        </w:r>
      </w:ins>
    </w:p>
    <w:p w14:paraId="63FF10AA" w14:textId="7BF47434" w:rsidR="006C4C14" w:rsidRDefault="003A7DEF" w:rsidP="006C4C14">
      <w:pPr>
        <w:pStyle w:val="H3Body"/>
      </w:pPr>
      <w:ins w:id="361" w:author="Mark Mecham" w:date="2013-04-24T14:48:00Z">
        <w:r>
          <w:t xml:space="preserve"> Breakdown of xTP Test Cases</w:t>
        </w:r>
      </w:ins>
      <w:ins w:id="362" w:author="Joe Ferrara" w:date="2013-05-08T09:06:00Z">
        <w:r w:rsidR="008C15B0">
          <w:t xml:space="preserve"> - </w:t>
        </w:r>
      </w:ins>
      <w:r w:rsidR="006C4C14">
        <w:t>The following are itemized in the xTP test cases spreadsheet:</w:t>
      </w: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98"/>
        <w:gridCol w:w="7218"/>
      </w:tblGrid>
      <w:tr w:rsidR="006C4C14" w14:paraId="63FF10AD" w14:textId="77777777" w:rsidTr="00A84659">
        <w:tc>
          <w:tcPr>
            <w:tcW w:w="1998" w:type="dxa"/>
            <w:shd w:val="clear" w:color="auto" w:fill="7F7F7F" w:themeFill="text1" w:themeFillTint="80"/>
          </w:tcPr>
          <w:p w14:paraId="63FF10AB" w14:textId="77777777" w:rsidR="006C4C14" w:rsidRPr="00A0472D" w:rsidRDefault="006C4C14" w:rsidP="003F6727">
            <w:pPr>
              <w:rPr>
                <w:b/>
              </w:rPr>
            </w:pPr>
            <w:r>
              <w:rPr>
                <w:b/>
              </w:rPr>
              <w:t>Component</w:t>
            </w:r>
          </w:p>
        </w:tc>
        <w:tc>
          <w:tcPr>
            <w:tcW w:w="7218" w:type="dxa"/>
            <w:shd w:val="clear" w:color="auto" w:fill="7F7F7F" w:themeFill="text1" w:themeFillTint="80"/>
          </w:tcPr>
          <w:p w14:paraId="63FF10AC" w14:textId="77777777" w:rsidR="006C4C14" w:rsidRPr="00A0472D" w:rsidRDefault="006C4C14" w:rsidP="003F6727">
            <w:pPr>
              <w:rPr>
                <w:b/>
              </w:rPr>
            </w:pPr>
            <w:r>
              <w:rPr>
                <w:b/>
              </w:rPr>
              <w:t>How tested</w:t>
            </w:r>
          </w:p>
        </w:tc>
      </w:tr>
      <w:tr w:rsidR="006C4C14" w14:paraId="63FF10B0" w14:textId="77777777" w:rsidTr="006C4C14">
        <w:tc>
          <w:tcPr>
            <w:tcW w:w="1998" w:type="dxa"/>
          </w:tcPr>
          <w:p w14:paraId="63FF10AE" w14:textId="77777777" w:rsidR="006C4C14" w:rsidRPr="004D53D5" w:rsidRDefault="006C4C14" w:rsidP="003F6727">
            <w:pPr>
              <w:spacing w:after="0" w:line="240" w:lineRule="auto"/>
            </w:pPr>
            <w:r w:rsidRPr="004D53D5">
              <w:t>RFID reader</w:t>
            </w:r>
          </w:p>
        </w:tc>
        <w:tc>
          <w:tcPr>
            <w:tcW w:w="7218" w:type="dxa"/>
          </w:tcPr>
          <w:p w14:paraId="63FF10AF" w14:textId="152D4D3B" w:rsidR="006C4C14" w:rsidRPr="004D53D5" w:rsidRDefault="006C4C14">
            <w:pPr>
              <w:spacing w:after="0" w:line="240" w:lineRule="auto"/>
            </w:pPr>
            <w:r w:rsidRPr="004D53D5">
              <w:t>API Tests</w:t>
            </w:r>
            <w:r w:rsidR="00D8571F">
              <w:t xml:space="preserve"> &amp;</w:t>
            </w:r>
            <w:r w:rsidR="00D8571F" w:rsidRPr="004D53D5">
              <w:t xml:space="preserve"> </w:t>
            </w:r>
            <w:r w:rsidRPr="004D53D5">
              <w:t>Manual</w:t>
            </w:r>
          </w:p>
        </w:tc>
      </w:tr>
      <w:tr w:rsidR="006C4C14" w14:paraId="63FF10B3" w14:textId="77777777" w:rsidTr="006C4C14">
        <w:tc>
          <w:tcPr>
            <w:tcW w:w="1998" w:type="dxa"/>
          </w:tcPr>
          <w:p w14:paraId="63FF10B1" w14:textId="05F886C3" w:rsidR="006C4C14" w:rsidRPr="004D53D5" w:rsidRDefault="00817D64" w:rsidP="003F6727">
            <w:pPr>
              <w:spacing w:after="0" w:line="240" w:lineRule="auto"/>
            </w:pPr>
            <w:r>
              <w:t>Media Interface</w:t>
            </w:r>
          </w:p>
        </w:tc>
        <w:tc>
          <w:tcPr>
            <w:tcW w:w="7218" w:type="dxa"/>
          </w:tcPr>
          <w:p w14:paraId="63FF10B2" w14:textId="77777777" w:rsidR="006C4C14" w:rsidRPr="004D53D5" w:rsidRDefault="006C4C14" w:rsidP="003F6727">
            <w:pPr>
              <w:spacing w:after="0" w:line="240" w:lineRule="auto"/>
            </w:pPr>
            <w:r w:rsidRPr="004D53D5">
              <w:t xml:space="preserve">API Tests </w:t>
            </w:r>
            <w:r>
              <w:t>&amp; Manual</w:t>
            </w:r>
          </w:p>
        </w:tc>
      </w:tr>
      <w:tr w:rsidR="006C4C14" w14:paraId="63FF10B6" w14:textId="77777777" w:rsidTr="006C4C14">
        <w:tc>
          <w:tcPr>
            <w:tcW w:w="1998" w:type="dxa"/>
          </w:tcPr>
          <w:p w14:paraId="63FF10B4" w14:textId="77777777" w:rsidR="006C4C14" w:rsidRPr="004D53D5" w:rsidRDefault="006C4C14" w:rsidP="003F6727">
            <w:pPr>
              <w:spacing w:after="0" w:line="240" w:lineRule="auto"/>
            </w:pPr>
            <w:r w:rsidRPr="004D53D5">
              <w:t>Temperature</w:t>
            </w:r>
          </w:p>
        </w:tc>
        <w:tc>
          <w:tcPr>
            <w:tcW w:w="7218" w:type="dxa"/>
          </w:tcPr>
          <w:p w14:paraId="63FF10B5" w14:textId="77777777" w:rsidR="006C4C14" w:rsidRPr="004D53D5" w:rsidRDefault="006C4C14" w:rsidP="003F6727">
            <w:pPr>
              <w:spacing w:after="0" w:line="240" w:lineRule="auto"/>
            </w:pPr>
            <w:r w:rsidRPr="004D53D5">
              <w:t>API Tests</w:t>
            </w:r>
            <w:r>
              <w:t xml:space="preserve"> &amp; Manual</w:t>
            </w:r>
          </w:p>
        </w:tc>
      </w:tr>
      <w:tr w:rsidR="006C4C14" w14:paraId="63FF10B9" w14:textId="77777777" w:rsidTr="006C4C14">
        <w:tc>
          <w:tcPr>
            <w:tcW w:w="1998" w:type="dxa"/>
          </w:tcPr>
          <w:p w14:paraId="63FF10B7" w14:textId="77777777" w:rsidR="006C4C14" w:rsidRPr="004D53D5" w:rsidRDefault="006C4C14" w:rsidP="003F6727">
            <w:pPr>
              <w:spacing w:after="0" w:line="240" w:lineRule="auto"/>
            </w:pPr>
            <w:r w:rsidRPr="004D53D5">
              <w:t>Install / Upgrade</w:t>
            </w:r>
          </w:p>
        </w:tc>
        <w:tc>
          <w:tcPr>
            <w:tcW w:w="7218" w:type="dxa"/>
          </w:tcPr>
          <w:p w14:paraId="63FF10B8" w14:textId="55A1DBA9" w:rsidR="006C4C14" w:rsidRPr="004D53D5" w:rsidRDefault="006C4C14" w:rsidP="00750398">
            <w:pPr>
              <w:spacing w:after="0" w:line="240" w:lineRule="auto"/>
              <w:rPr>
                <w:rFonts w:eastAsia="Times New Roman"/>
                <w:b/>
                <w:iCs/>
                <w:kern w:val="32"/>
              </w:rPr>
            </w:pPr>
            <w:r w:rsidRPr="004D53D5">
              <w:t xml:space="preserve">API Tests </w:t>
            </w:r>
            <w:r w:rsidR="00D8571F">
              <w:t>&amp;</w:t>
            </w:r>
            <w:r w:rsidR="00D8571F" w:rsidRPr="004D53D5">
              <w:t xml:space="preserve"> </w:t>
            </w:r>
            <w:r w:rsidRPr="004D53D5">
              <w:t>Coordinated testing with xBRC</w:t>
            </w:r>
          </w:p>
        </w:tc>
      </w:tr>
      <w:tr w:rsidR="006C4C14" w14:paraId="63FF10BC" w14:textId="77777777" w:rsidTr="006C4C14">
        <w:tc>
          <w:tcPr>
            <w:tcW w:w="1998" w:type="dxa"/>
          </w:tcPr>
          <w:p w14:paraId="63FF10BA" w14:textId="77777777" w:rsidR="006C4C14" w:rsidRPr="004D53D5" w:rsidRDefault="006C4C14" w:rsidP="003F6727">
            <w:pPr>
              <w:spacing w:after="0" w:line="240" w:lineRule="auto"/>
            </w:pPr>
            <w:r w:rsidRPr="004D53D5">
              <w:t>Events</w:t>
            </w:r>
          </w:p>
        </w:tc>
        <w:tc>
          <w:tcPr>
            <w:tcW w:w="7218" w:type="dxa"/>
          </w:tcPr>
          <w:p w14:paraId="63FF10BB" w14:textId="3D74BEDB" w:rsidR="006C4C14" w:rsidRPr="004D53D5" w:rsidRDefault="006C4C14" w:rsidP="00750398">
            <w:pPr>
              <w:spacing w:after="0" w:line="240" w:lineRule="auto"/>
              <w:rPr>
                <w:rFonts w:eastAsia="Times New Roman"/>
                <w:b/>
                <w:iCs/>
                <w:kern w:val="32"/>
              </w:rPr>
            </w:pPr>
            <w:r w:rsidRPr="004D53D5">
              <w:t>API Tests</w:t>
            </w:r>
            <w:r w:rsidR="00D8571F">
              <w:t xml:space="preserve"> &amp;</w:t>
            </w:r>
            <w:r w:rsidR="00D8571F" w:rsidRPr="004D53D5">
              <w:t xml:space="preserve"> </w:t>
            </w:r>
            <w:r w:rsidRPr="004D53D5">
              <w:t>Manual</w:t>
            </w:r>
            <w:r>
              <w:t xml:space="preserve"> – </w:t>
            </w:r>
            <w:r w:rsidR="00D8571F">
              <w:t xml:space="preserve">Check </w:t>
            </w:r>
            <w:r>
              <w:t>for taps &amp; diagnostic messages</w:t>
            </w:r>
          </w:p>
        </w:tc>
      </w:tr>
      <w:tr w:rsidR="006C4C14" w14:paraId="63FF10BF" w14:textId="77777777" w:rsidTr="006C4C14">
        <w:tc>
          <w:tcPr>
            <w:tcW w:w="1998" w:type="dxa"/>
          </w:tcPr>
          <w:p w14:paraId="63FF10BD" w14:textId="77777777" w:rsidR="006C4C14" w:rsidRPr="004D53D5" w:rsidRDefault="006C4C14" w:rsidP="003F6727">
            <w:pPr>
              <w:spacing w:after="0" w:line="240" w:lineRule="auto"/>
            </w:pPr>
            <w:r w:rsidRPr="004D53D5">
              <w:t>Software Tap</w:t>
            </w:r>
          </w:p>
        </w:tc>
        <w:tc>
          <w:tcPr>
            <w:tcW w:w="7218" w:type="dxa"/>
          </w:tcPr>
          <w:p w14:paraId="63FF10BE" w14:textId="42CAB6F1" w:rsidR="006C4C14" w:rsidRPr="004D53D5" w:rsidRDefault="006C4C14" w:rsidP="00750398">
            <w:pPr>
              <w:spacing w:after="0" w:line="240" w:lineRule="auto"/>
              <w:rPr>
                <w:rFonts w:eastAsia="Times New Roman"/>
                <w:b/>
                <w:iCs/>
                <w:kern w:val="32"/>
              </w:rPr>
            </w:pPr>
            <w:r w:rsidRPr="004D53D5">
              <w:t xml:space="preserve">API Tests </w:t>
            </w:r>
            <w:r w:rsidR="00D8571F">
              <w:t>&amp;</w:t>
            </w:r>
            <w:r w:rsidR="00D8571F" w:rsidRPr="004D53D5">
              <w:t xml:space="preserve"> </w:t>
            </w:r>
            <w:r w:rsidRPr="004D53D5">
              <w:t>Coordinated testing with xBRC</w:t>
            </w:r>
          </w:p>
        </w:tc>
      </w:tr>
      <w:tr w:rsidR="006C4C14" w14:paraId="63FF10C2" w14:textId="77777777" w:rsidTr="006C4C14">
        <w:tc>
          <w:tcPr>
            <w:tcW w:w="1998" w:type="dxa"/>
          </w:tcPr>
          <w:p w14:paraId="63FF10C0" w14:textId="77777777" w:rsidR="006C4C14" w:rsidRPr="004D53D5" w:rsidRDefault="006C4C14" w:rsidP="003F6727">
            <w:pPr>
              <w:spacing w:after="0" w:line="240" w:lineRule="auto"/>
            </w:pPr>
            <w:r w:rsidRPr="004D53D5">
              <w:t>Configuration</w:t>
            </w:r>
          </w:p>
        </w:tc>
        <w:tc>
          <w:tcPr>
            <w:tcW w:w="7218" w:type="dxa"/>
          </w:tcPr>
          <w:p w14:paraId="63FF10C1" w14:textId="0EB5795E" w:rsidR="006C4C14" w:rsidRPr="004D53D5" w:rsidRDefault="006C4C14">
            <w:pPr>
              <w:spacing w:after="0" w:line="240" w:lineRule="auto"/>
              <w:rPr>
                <w:rFonts w:eastAsia="Times New Roman" w:cstheme="majorBidi"/>
                <w:b/>
                <w:bCs/>
                <w:i/>
                <w:iCs/>
                <w:color w:val="404040" w:themeColor="text1" w:themeTint="BF"/>
                <w:kern w:val="32"/>
                <w:sz w:val="26"/>
              </w:rPr>
            </w:pPr>
            <w:r w:rsidRPr="004D53D5">
              <w:t xml:space="preserve">API Tests </w:t>
            </w:r>
            <w:r>
              <w:t>where settings changed by API; restarting device</w:t>
            </w:r>
            <w:r w:rsidRPr="004D53D5">
              <w:t xml:space="preserve"> and verifying results</w:t>
            </w:r>
          </w:p>
        </w:tc>
      </w:tr>
      <w:tr w:rsidR="006C4C14" w14:paraId="63FF10C5" w14:textId="77777777" w:rsidTr="006C4C14">
        <w:tc>
          <w:tcPr>
            <w:tcW w:w="1998" w:type="dxa"/>
          </w:tcPr>
          <w:p w14:paraId="63FF10C3" w14:textId="77777777" w:rsidR="006C4C14" w:rsidRPr="004D53D5" w:rsidRDefault="006C4C14" w:rsidP="003F6727">
            <w:pPr>
              <w:spacing w:after="0" w:line="240" w:lineRule="auto"/>
            </w:pPr>
            <w:r>
              <w:t>Lumidigm Reader</w:t>
            </w:r>
          </w:p>
        </w:tc>
        <w:tc>
          <w:tcPr>
            <w:tcW w:w="7218" w:type="dxa"/>
          </w:tcPr>
          <w:p w14:paraId="63FF10C4" w14:textId="109848FE" w:rsidR="006C4C14" w:rsidRPr="004D53D5" w:rsidRDefault="006C4C14" w:rsidP="003F6727">
            <w:pPr>
              <w:spacing w:after="0" w:line="240" w:lineRule="auto"/>
            </w:pPr>
            <w:r>
              <w:t xml:space="preserve">API Tests using </w:t>
            </w:r>
            <w:r w:rsidR="005F6803">
              <w:t>x</w:t>
            </w:r>
            <w:r>
              <w:t>Bio calls</w:t>
            </w:r>
          </w:p>
        </w:tc>
      </w:tr>
    </w:tbl>
    <w:p w14:paraId="63FF10C7" w14:textId="77777777" w:rsidR="00372FB1" w:rsidRDefault="00372FB1" w:rsidP="00372FB1">
      <w:pPr>
        <w:pStyle w:val="Heading3"/>
      </w:pPr>
      <w:bookmarkStart w:id="363" w:name="_Toc229655587"/>
      <w:r>
        <w:lastRenderedPageBreak/>
        <w:t>Resources Required</w:t>
      </w:r>
      <w:bookmarkEnd w:id="363"/>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48"/>
        <w:gridCol w:w="6768"/>
      </w:tblGrid>
      <w:tr w:rsidR="006C4C14" w14:paraId="63FF10CA" w14:textId="77777777" w:rsidTr="00A84659">
        <w:tc>
          <w:tcPr>
            <w:tcW w:w="2448" w:type="dxa"/>
            <w:shd w:val="clear" w:color="auto" w:fill="7F7F7F" w:themeFill="text1" w:themeFillTint="80"/>
          </w:tcPr>
          <w:p w14:paraId="63FF10C8" w14:textId="77777777" w:rsidR="006C4C14" w:rsidRPr="00A0472D" w:rsidRDefault="006C4C14" w:rsidP="003F6727">
            <w:pPr>
              <w:rPr>
                <w:b/>
              </w:rPr>
            </w:pPr>
            <w:r>
              <w:rPr>
                <w:b/>
              </w:rPr>
              <w:t>Resource</w:t>
            </w:r>
          </w:p>
        </w:tc>
        <w:tc>
          <w:tcPr>
            <w:tcW w:w="6768" w:type="dxa"/>
            <w:shd w:val="clear" w:color="auto" w:fill="7F7F7F" w:themeFill="text1" w:themeFillTint="80"/>
          </w:tcPr>
          <w:p w14:paraId="63FF10C9" w14:textId="77777777" w:rsidR="006C4C14" w:rsidRPr="00A0472D" w:rsidRDefault="006C4C14" w:rsidP="003F6727">
            <w:pPr>
              <w:rPr>
                <w:b/>
              </w:rPr>
            </w:pPr>
            <w:r>
              <w:rPr>
                <w:b/>
              </w:rPr>
              <w:t>Description</w:t>
            </w:r>
          </w:p>
        </w:tc>
      </w:tr>
      <w:tr w:rsidR="006C4C14" w14:paraId="63FF10CD" w14:textId="77777777" w:rsidTr="006C4C14">
        <w:tc>
          <w:tcPr>
            <w:tcW w:w="2448" w:type="dxa"/>
          </w:tcPr>
          <w:p w14:paraId="63FF10CB" w14:textId="77777777" w:rsidR="006C4C14" w:rsidRDefault="006C4C14" w:rsidP="003F6727">
            <w:r>
              <w:t>RFID – Desfire type</w:t>
            </w:r>
          </w:p>
        </w:tc>
        <w:tc>
          <w:tcPr>
            <w:tcW w:w="6768" w:type="dxa"/>
          </w:tcPr>
          <w:p w14:paraId="63FF10CC" w14:textId="2566BFDF" w:rsidR="006C4C14" w:rsidRDefault="006C4C14">
            <w:r>
              <w:t xml:space="preserve">RFID card that contains a chip used to process RF read events. </w:t>
            </w:r>
          </w:p>
        </w:tc>
      </w:tr>
      <w:tr w:rsidR="006C4C14" w14:paraId="63FF10D0" w14:textId="77777777" w:rsidTr="006C4C14">
        <w:tc>
          <w:tcPr>
            <w:tcW w:w="2448" w:type="dxa"/>
          </w:tcPr>
          <w:p w14:paraId="63FF10CE" w14:textId="6272D98D" w:rsidR="006C4C14" w:rsidRDefault="006C4C14">
            <w:r>
              <w:t xml:space="preserve">RFID – </w:t>
            </w:r>
            <w:r w:rsidR="00717197">
              <w:t xml:space="preserve">Ultralight C </w:t>
            </w:r>
            <w:r>
              <w:t>type</w:t>
            </w:r>
          </w:p>
        </w:tc>
        <w:tc>
          <w:tcPr>
            <w:tcW w:w="6768" w:type="dxa"/>
          </w:tcPr>
          <w:p w14:paraId="63FF10CF" w14:textId="0F704E27" w:rsidR="006C4C14" w:rsidRDefault="006C4C14">
            <w:r>
              <w:t>RFID card that contains a chip used to process read events</w:t>
            </w:r>
            <w:r w:rsidR="00E92416">
              <w:t xml:space="preserve">. </w:t>
            </w:r>
          </w:p>
        </w:tc>
      </w:tr>
      <w:tr w:rsidR="006C4C14" w14:paraId="63FF10D3" w14:textId="77777777" w:rsidTr="006C4C14">
        <w:tc>
          <w:tcPr>
            <w:tcW w:w="2448" w:type="dxa"/>
          </w:tcPr>
          <w:p w14:paraId="63FF10D1" w14:textId="77777777" w:rsidR="006C4C14" w:rsidRDefault="006C4C14" w:rsidP="003F6727">
            <w:r w:rsidRPr="00237908">
              <w:t>Provisioning tool</w:t>
            </w:r>
          </w:p>
        </w:tc>
        <w:tc>
          <w:tcPr>
            <w:tcW w:w="6768" w:type="dxa"/>
          </w:tcPr>
          <w:p w14:paraId="63FF10D2" w14:textId="7F79DF85" w:rsidR="006C4C14" w:rsidRDefault="009C77C5" w:rsidP="009C77C5">
            <w:ins w:id="364" w:author="Joe Ferrara" w:date="2013-05-08T16:52:00Z">
              <w:r>
                <w:t xml:space="preserve">A hardware device used </w:t>
              </w:r>
            </w:ins>
            <w:r w:rsidR="006C4C14">
              <w:t>to assign IDs for RFID cards</w:t>
            </w:r>
            <w:ins w:id="365" w:author="Joe Ferrara" w:date="2013-05-08T16:52:00Z">
              <w:r>
                <w:t>.</w:t>
              </w:r>
            </w:ins>
          </w:p>
        </w:tc>
      </w:tr>
      <w:tr w:rsidR="006C4C14" w14:paraId="63FF10D6" w14:textId="77777777" w:rsidTr="006C4C14">
        <w:tc>
          <w:tcPr>
            <w:tcW w:w="2448" w:type="dxa"/>
          </w:tcPr>
          <w:p w14:paraId="63FF10D4" w14:textId="0004DC3D" w:rsidR="006C4C14" w:rsidRDefault="00FE4065" w:rsidP="003F6727">
            <w:r>
              <w:t xml:space="preserve">MagicBand </w:t>
            </w:r>
          </w:p>
        </w:tc>
        <w:tc>
          <w:tcPr>
            <w:tcW w:w="6768" w:type="dxa"/>
          </w:tcPr>
          <w:p w14:paraId="63FF10D5" w14:textId="6C2FED6C" w:rsidR="006C4C14" w:rsidRDefault="006C4C14">
            <w:r>
              <w:t xml:space="preserve">Wristband worn by guest </w:t>
            </w:r>
            <w:r w:rsidR="00717197">
              <w:t xml:space="preserve">that </w:t>
            </w:r>
            <w:r>
              <w:t xml:space="preserve">contains an RFID chip as well as radio hardware </w:t>
            </w:r>
            <w:r w:rsidR="00090B52">
              <w:t xml:space="preserve">that </w:t>
            </w:r>
            <w:r>
              <w:t>support</w:t>
            </w:r>
            <w:r w:rsidR="00090B52">
              <w:t>s</w:t>
            </w:r>
            <w:r>
              <w:t xml:space="preserve"> long range reads</w:t>
            </w:r>
            <w:r w:rsidR="00E92416">
              <w:t xml:space="preserve">. </w:t>
            </w:r>
            <w:r>
              <w:t xml:space="preserve">May be referred to as an xBand in </w:t>
            </w:r>
            <w:r w:rsidR="00C57EFA">
              <w:t xml:space="preserve">older </w:t>
            </w:r>
            <w:r>
              <w:t>documents.</w:t>
            </w:r>
            <w:r w:rsidR="0003163C">
              <w:t xml:space="preserve"> These contain a Desfire RFID chip.</w:t>
            </w:r>
          </w:p>
        </w:tc>
      </w:tr>
      <w:tr w:rsidR="006C4C14" w14:paraId="63FF10D9" w14:textId="77777777" w:rsidTr="006C4C14">
        <w:tc>
          <w:tcPr>
            <w:tcW w:w="2448" w:type="dxa"/>
          </w:tcPr>
          <w:p w14:paraId="63FF10D7" w14:textId="77777777" w:rsidR="006C4C14" w:rsidRDefault="006C4C14" w:rsidP="003F6727">
            <w:r>
              <w:t>xTP reader</w:t>
            </w:r>
          </w:p>
        </w:tc>
        <w:tc>
          <w:tcPr>
            <w:tcW w:w="6768" w:type="dxa"/>
          </w:tcPr>
          <w:p w14:paraId="63FF10D8" w14:textId="77777777" w:rsidR="006C4C14" w:rsidRDefault="006C4C14" w:rsidP="003F6727">
            <w:r>
              <w:t>Required for Attraction model</w:t>
            </w:r>
          </w:p>
        </w:tc>
      </w:tr>
      <w:tr w:rsidR="006C4C14" w14:paraId="63FF10DC" w14:textId="77777777" w:rsidTr="006C4C14">
        <w:tc>
          <w:tcPr>
            <w:tcW w:w="2448" w:type="dxa"/>
          </w:tcPr>
          <w:p w14:paraId="63FF10DA" w14:textId="05B4449F" w:rsidR="006C4C14" w:rsidRDefault="006C4C14">
            <w:r>
              <w:t>xTP+</w:t>
            </w:r>
            <w:r w:rsidR="00831FDB">
              <w:t xml:space="preserve">xBio </w:t>
            </w:r>
            <w:r>
              <w:t>reader</w:t>
            </w:r>
          </w:p>
        </w:tc>
        <w:tc>
          <w:tcPr>
            <w:tcW w:w="6768" w:type="dxa"/>
          </w:tcPr>
          <w:p w14:paraId="63FF10DB" w14:textId="77777777" w:rsidR="006C4C14" w:rsidRDefault="006C4C14" w:rsidP="003F6727">
            <w:r>
              <w:t>Required for Park Entry model</w:t>
            </w:r>
          </w:p>
        </w:tc>
      </w:tr>
    </w:tbl>
    <w:p w14:paraId="0AE96BB8" w14:textId="63B3AC3E" w:rsidR="00401B9E" w:rsidRDefault="00401B9E" w:rsidP="00750398">
      <w:pPr>
        <w:pStyle w:val="H2Body"/>
        <w:ind w:left="0"/>
        <w:rPr>
          <w:ins w:id="366" w:author="Joe Ferrara" w:date="2013-05-08T14:46:00Z"/>
        </w:rPr>
      </w:pPr>
    </w:p>
    <w:p w14:paraId="7EE3B590" w14:textId="77777777" w:rsidR="00401B9E" w:rsidRDefault="00401B9E">
      <w:pPr>
        <w:spacing w:after="0" w:line="240" w:lineRule="auto"/>
        <w:rPr>
          <w:ins w:id="367" w:author="Joe Ferrara" w:date="2013-05-08T14:46:00Z"/>
        </w:rPr>
      </w:pPr>
      <w:ins w:id="368" w:author="Joe Ferrara" w:date="2013-05-08T14:46:00Z">
        <w:r>
          <w:br w:type="page"/>
        </w:r>
      </w:ins>
    </w:p>
    <w:p w14:paraId="350A3583" w14:textId="77777777" w:rsidR="00F901EF" w:rsidRPr="006C4C14" w:rsidRDefault="00F901EF" w:rsidP="00750398">
      <w:pPr>
        <w:pStyle w:val="H2Body"/>
        <w:ind w:left="0"/>
      </w:pPr>
    </w:p>
    <w:p w14:paraId="63FF1136" w14:textId="77777777" w:rsidR="00DB4DAB" w:rsidRPr="00DB4DAB" w:rsidRDefault="00DB4DAB" w:rsidP="00DB4DAB">
      <w:pPr>
        <w:pStyle w:val="H2Body"/>
      </w:pPr>
    </w:p>
    <w:p w14:paraId="63FF113A" w14:textId="77777777" w:rsidR="00AF7D29" w:rsidRDefault="00AF7D29" w:rsidP="00AF7D29">
      <w:pPr>
        <w:pStyle w:val="Heading2"/>
      </w:pPr>
      <w:bookmarkStart w:id="369" w:name="_Toc229655588"/>
      <w:r>
        <w:t>Test Tools</w:t>
      </w:r>
      <w:bookmarkEnd w:id="369"/>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48"/>
        <w:gridCol w:w="3600"/>
        <w:gridCol w:w="2268"/>
      </w:tblGrid>
      <w:tr w:rsidR="00DB4DAB" w14:paraId="63FF113E" w14:textId="77777777" w:rsidTr="00A84659">
        <w:tc>
          <w:tcPr>
            <w:tcW w:w="3348" w:type="dxa"/>
            <w:shd w:val="clear" w:color="auto" w:fill="7F7F7F" w:themeFill="text1" w:themeFillTint="80"/>
          </w:tcPr>
          <w:p w14:paraId="63FF113B" w14:textId="77777777" w:rsidR="00DB4DAB" w:rsidRPr="00A0472D" w:rsidRDefault="00DB4DAB" w:rsidP="003F6727">
            <w:pPr>
              <w:rPr>
                <w:b/>
              </w:rPr>
            </w:pPr>
            <w:r>
              <w:rPr>
                <w:b/>
              </w:rPr>
              <w:t>Tool</w:t>
            </w:r>
          </w:p>
        </w:tc>
        <w:tc>
          <w:tcPr>
            <w:tcW w:w="3600" w:type="dxa"/>
            <w:shd w:val="clear" w:color="auto" w:fill="7F7F7F" w:themeFill="text1" w:themeFillTint="80"/>
          </w:tcPr>
          <w:p w14:paraId="63FF113C" w14:textId="77777777" w:rsidR="00DB4DAB" w:rsidRPr="00A0472D" w:rsidRDefault="00DB4DAB" w:rsidP="003F6727">
            <w:pPr>
              <w:rPr>
                <w:b/>
              </w:rPr>
            </w:pPr>
            <w:r>
              <w:rPr>
                <w:b/>
              </w:rPr>
              <w:t>Description</w:t>
            </w:r>
          </w:p>
        </w:tc>
        <w:tc>
          <w:tcPr>
            <w:tcW w:w="2268" w:type="dxa"/>
            <w:shd w:val="clear" w:color="auto" w:fill="7F7F7F" w:themeFill="text1" w:themeFillTint="80"/>
          </w:tcPr>
          <w:p w14:paraId="63FF113D" w14:textId="77777777" w:rsidR="00DB4DAB" w:rsidRPr="00A0472D" w:rsidRDefault="00DB4DAB" w:rsidP="003F6727">
            <w:pPr>
              <w:rPr>
                <w:b/>
              </w:rPr>
            </w:pPr>
            <w:r>
              <w:rPr>
                <w:b/>
              </w:rPr>
              <w:t>Version</w:t>
            </w:r>
          </w:p>
        </w:tc>
      </w:tr>
      <w:tr w:rsidR="00DB4DAB" w14:paraId="63FF1142" w14:textId="77777777" w:rsidTr="00DB4DAB">
        <w:tc>
          <w:tcPr>
            <w:tcW w:w="3348" w:type="dxa"/>
          </w:tcPr>
          <w:p w14:paraId="63FF113F" w14:textId="77777777" w:rsidR="00DB4DAB" w:rsidRDefault="00DB4DAB" w:rsidP="003F6727">
            <w:r>
              <w:t>Web Browser</w:t>
            </w:r>
          </w:p>
        </w:tc>
        <w:tc>
          <w:tcPr>
            <w:tcW w:w="3600" w:type="dxa"/>
          </w:tcPr>
          <w:p w14:paraId="63FF1140" w14:textId="77777777" w:rsidR="00DB4DAB" w:rsidRDefault="00DB4DAB" w:rsidP="003F6727">
            <w:r>
              <w:t>Adhoc API testing</w:t>
            </w:r>
          </w:p>
        </w:tc>
        <w:tc>
          <w:tcPr>
            <w:tcW w:w="2268" w:type="dxa"/>
          </w:tcPr>
          <w:p w14:paraId="63FF1141" w14:textId="77777777" w:rsidR="00DB4DAB" w:rsidRDefault="00DB4DAB" w:rsidP="003F6727">
            <w:r>
              <w:t>Any</w:t>
            </w:r>
          </w:p>
        </w:tc>
      </w:tr>
      <w:tr w:rsidR="00DB4DAB" w14:paraId="63FF1146" w14:textId="77777777" w:rsidTr="00DB4DAB">
        <w:tc>
          <w:tcPr>
            <w:tcW w:w="3348" w:type="dxa"/>
          </w:tcPr>
          <w:p w14:paraId="63FF1143" w14:textId="77777777" w:rsidR="00DB4DAB" w:rsidRDefault="00DB4DAB" w:rsidP="003F6727">
            <w:r>
              <w:t>RESTClient Firefox plugin</w:t>
            </w:r>
          </w:p>
        </w:tc>
        <w:tc>
          <w:tcPr>
            <w:tcW w:w="3600" w:type="dxa"/>
          </w:tcPr>
          <w:p w14:paraId="63FF1144" w14:textId="77777777" w:rsidR="00DB4DAB" w:rsidRDefault="00DB4DAB" w:rsidP="003F6727">
            <w:r>
              <w:t>Full interactive API testing</w:t>
            </w:r>
          </w:p>
        </w:tc>
        <w:tc>
          <w:tcPr>
            <w:tcW w:w="2268" w:type="dxa"/>
          </w:tcPr>
          <w:p w14:paraId="63FF1145" w14:textId="77777777" w:rsidR="00DB4DAB" w:rsidRDefault="00DB4DAB" w:rsidP="003F6727">
            <w:r>
              <w:t>1.3.4</w:t>
            </w:r>
          </w:p>
        </w:tc>
      </w:tr>
      <w:tr w:rsidR="00DF7E05" w14:paraId="74A128FC" w14:textId="77777777" w:rsidTr="00DB4DAB">
        <w:tc>
          <w:tcPr>
            <w:tcW w:w="3348" w:type="dxa"/>
          </w:tcPr>
          <w:p w14:paraId="6F5D8DB7" w14:textId="707F8048" w:rsidR="00DF7E05" w:rsidRDefault="00CB1439" w:rsidP="008C15B0">
            <w:r>
              <w:t>Part_1.py (Python script)</w:t>
            </w:r>
            <w:ins w:id="370" w:author="Mark Mecham" w:date="2013-04-24T14:21:00Z">
              <w:r w:rsidR="00530D31">
                <w:t xml:space="preserve"> </w:t>
              </w:r>
            </w:ins>
          </w:p>
        </w:tc>
        <w:tc>
          <w:tcPr>
            <w:tcW w:w="3600" w:type="dxa"/>
          </w:tcPr>
          <w:p w14:paraId="73129FC3" w14:textId="714FFA3E" w:rsidR="00DF7E05" w:rsidRDefault="0023351B" w:rsidP="008C15B0">
            <w:r>
              <w:t>API Automation</w:t>
            </w:r>
            <w:ins w:id="371" w:author="Joe Ferrara" w:date="2013-05-08T09:07:00Z">
              <w:r w:rsidR="008C15B0">
                <w:t xml:space="preserve"> written using Python programming language.</w:t>
              </w:r>
            </w:ins>
            <w:ins w:id="372" w:author="Joe Ferrara" w:date="2013-05-08T09:08:00Z">
              <w:r w:rsidR="008C15B0">
                <w:t xml:space="preserve"> The script to run is named part_1.py. It is included with other xConnect automation projects.</w:t>
              </w:r>
            </w:ins>
            <w:ins w:id="373" w:author="Joe Ferrara" w:date="2013-05-08T09:07:00Z">
              <w:r w:rsidR="008C15B0">
                <w:t xml:space="preserve"> </w:t>
              </w:r>
            </w:ins>
          </w:p>
        </w:tc>
        <w:tc>
          <w:tcPr>
            <w:tcW w:w="2268" w:type="dxa"/>
          </w:tcPr>
          <w:p w14:paraId="2C87E677" w14:textId="073C3C09" w:rsidR="00DF7E05" w:rsidRDefault="005A6ABF" w:rsidP="003F6727">
            <w:pPr>
              <w:rPr>
                <w:rFonts w:eastAsia="Times New Roman"/>
              </w:rPr>
            </w:pPr>
            <w:ins w:id="374" w:author="Joe Ferrara" w:date="2013-05-08T17:13:00Z">
              <w:r>
                <w:rPr>
                  <w:rFonts w:eastAsia="Times New Roman"/>
                </w:rPr>
                <w:t>Requires python version 3 to run.</w:t>
              </w:r>
            </w:ins>
          </w:p>
        </w:tc>
      </w:tr>
      <w:tr w:rsidR="005A6ABF" w14:paraId="7AE33D4B" w14:textId="77777777" w:rsidTr="00DB4DAB">
        <w:trPr>
          <w:ins w:id="375" w:author="Joe Ferrara" w:date="2013-05-08T17:13:00Z"/>
        </w:trPr>
        <w:tc>
          <w:tcPr>
            <w:tcW w:w="3348" w:type="dxa"/>
          </w:tcPr>
          <w:p w14:paraId="4AD35CCA" w14:textId="32E66744" w:rsidR="005A6ABF" w:rsidRDefault="005A6ABF" w:rsidP="008C15B0">
            <w:pPr>
              <w:rPr>
                <w:ins w:id="376" w:author="Joe Ferrara" w:date="2013-05-08T17:13:00Z"/>
              </w:rPr>
            </w:pPr>
            <w:ins w:id="377" w:author="Joe Ferrara" w:date="2013-05-08T17:13:00Z">
              <w:r>
                <w:t>xTestReader (Java tests)</w:t>
              </w:r>
            </w:ins>
          </w:p>
        </w:tc>
        <w:tc>
          <w:tcPr>
            <w:tcW w:w="3600" w:type="dxa"/>
          </w:tcPr>
          <w:p w14:paraId="299B81DC" w14:textId="4C147AC9" w:rsidR="005A6ABF" w:rsidRDefault="005A6ABF" w:rsidP="008C15B0">
            <w:pPr>
              <w:rPr>
                <w:ins w:id="378" w:author="Joe Ferrara" w:date="2013-05-08T17:13:00Z"/>
              </w:rPr>
            </w:pPr>
            <w:ins w:id="379" w:author="Joe Ferrara" w:date="2013-05-08T17:13:00Z">
              <w:r>
                <w:t xml:space="preserve">A project containing extended xTP automated tests. </w:t>
              </w:r>
            </w:ins>
          </w:p>
        </w:tc>
        <w:tc>
          <w:tcPr>
            <w:tcW w:w="2268" w:type="dxa"/>
          </w:tcPr>
          <w:p w14:paraId="4DD18B8B" w14:textId="48B75E1D" w:rsidR="005A6ABF" w:rsidRDefault="005A6ABF" w:rsidP="003F6727">
            <w:pPr>
              <w:rPr>
                <w:ins w:id="380" w:author="Joe Ferrara" w:date="2013-05-08T17:13:00Z"/>
                <w:rFonts w:eastAsia="Times New Roman"/>
              </w:rPr>
            </w:pPr>
            <w:ins w:id="381" w:author="Joe Ferrara" w:date="2013-05-08T17:14:00Z">
              <w:r>
                <w:rPr>
                  <w:rFonts w:eastAsia="Times New Roman"/>
                </w:rPr>
                <w:t>Java 7</w:t>
              </w:r>
            </w:ins>
          </w:p>
        </w:tc>
      </w:tr>
      <w:tr w:rsidR="00DB4DAB" w14:paraId="63FF114E" w14:textId="77777777" w:rsidTr="00DB4DAB">
        <w:tc>
          <w:tcPr>
            <w:tcW w:w="3348" w:type="dxa"/>
          </w:tcPr>
          <w:p w14:paraId="63FF114B" w14:textId="01D81FC2" w:rsidR="00DB4DAB" w:rsidRDefault="005F6803" w:rsidP="003F6727">
            <w:r>
              <w:t>FogBugz</w:t>
            </w:r>
          </w:p>
        </w:tc>
        <w:tc>
          <w:tcPr>
            <w:tcW w:w="3600" w:type="dxa"/>
          </w:tcPr>
          <w:p w14:paraId="63FF114C" w14:textId="77777777" w:rsidR="00DB4DAB" w:rsidRDefault="00DB4DAB" w:rsidP="003F6727">
            <w:r>
              <w:t>Defect Tracking</w:t>
            </w:r>
          </w:p>
        </w:tc>
        <w:tc>
          <w:tcPr>
            <w:tcW w:w="2268" w:type="dxa"/>
          </w:tcPr>
          <w:p w14:paraId="63FF114D" w14:textId="77777777" w:rsidR="00DB4DAB" w:rsidRDefault="00DB4DAB" w:rsidP="003F6727">
            <w:pPr>
              <w:rPr>
                <w:rFonts w:eastAsia="Times New Roman"/>
              </w:rPr>
            </w:pPr>
            <w:r>
              <w:rPr>
                <w:rFonts w:eastAsia="Times New Roman"/>
              </w:rPr>
              <w:t>Most recent</w:t>
            </w:r>
          </w:p>
        </w:tc>
      </w:tr>
      <w:tr w:rsidR="00DB4DAB" w14:paraId="63FF1152" w14:textId="77777777" w:rsidTr="00DB4DAB">
        <w:tc>
          <w:tcPr>
            <w:tcW w:w="3348" w:type="dxa"/>
          </w:tcPr>
          <w:p w14:paraId="63FF114F" w14:textId="77777777" w:rsidR="00DB4DAB" w:rsidRDefault="00DB4DAB" w:rsidP="003F6727">
            <w:r>
              <w:t>Excel</w:t>
            </w:r>
          </w:p>
        </w:tc>
        <w:tc>
          <w:tcPr>
            <w:tcW w:w="3600" w:type="dxa"/>
          </w:tcPr>
          <w:p w14:paraId="63FF1150" w14:textId="77777777" w:rsidR="00DB4DAB" w:rsidRDefault="00DB4DAB" w:rsidP="003F6727">
            <w:r>
              <w:t>Test Scenarios &amp; Cases</w:t>
            </w:r>
          </w:p>
        </w:tc>
        <w:tc>
          <w:tcPr>
            <w:tcW w:w="2268" w:type="dxa"/>
          </w:tcPr>
          <w:p w14:paraId="63FF1151" w14:textId="77777777" w:rsidR="00DB4DAB" w:rsidRDefault="00DB4DAB" w:rsidP="003F6727">
            <w:pPr>
              <w:rPr>
                <w:rFonts w:eastAsia="Times New Roman"/>
              </w:rPr>
            </w:pPr>
            <w:r>
              <w:rPr>
                <w:rFonts w:eastAsia="Times New Roman"/>
              </w:rPr>
              <w:t>Most recent</w:t>
            </w:r>
          </w:p>
        </w:tc>
      </w:tr>
    </w:tbl>
    <w:p w14:paraId="4A2DF181" w14:textId="77777777" w:rsidR="00CF3B05" w:rsidRDefault="00112A13" w:rsidP="00750398">
      <w:pPr>
        <w:ind w:left="360"/>
      </w:pPr>
      <w:r>
        <w:br/>
        <w:t xml:space="preserve">The automation written in Python is available in the xConnect software repositories. </w:t>
      </w:r>
    </w:p>
    <w:p w14:paraId="5E092E4F" w14:textId="2D4D23B3" w:rsidR="00112A13" w:rsidRDefault="00CF3B05" w:rsidP="00750398">
      <w:pPr>
        <w:ind w:left="360"/>
        <w:rPr>
          <w:ins w:id="382" w:author="Joe Ferrara" w:date="2013-04-22T18:05:00Z"/>
        </w:rPr>
      </w:pPr>
      <w:r>
        <w:t>The scripts</w:t>
      </w:r>
      <w:r w:rsidR="00112A13">
        <w:t xml:space="preserve"> exercise </w:t>
      </w:r>
      <w:ins w:id="383" w:author="Joe Ferrara" w:date="2013-04-22T18:04:00Z">
        <w:r w:rsidR="00224FBA">
          <w:t xml:space="preserve">some </w:t>
        </w:r>
      </w:ins>
      <w:r w:rsidR="00112A13">
        <w:t xml:space="preserve">of the REST interface APIs documented in the ICD. </w:t>
      </w:r>
      <w:ins w:id="384" w:author="Mark Mecham" w:date="2013-04-24T14:50:00Z">
        <w:r w:rsidR="003A7DEF">
          <w:t xml:space="preserve"> </w:t>
        </w:r>
      </w:ins>
      <w:ins w:id="385" w:author="Joe Ferrara" w:date="2013-05-08T09:09:00Z">
        <w:r w:rsidR="008C15B0">
          <w:t xml:space="preserve">The set of cases represent Build Verification type cases. </w:t>
        </w:r>
      </w:ins>
      <w:r>
        <w:t>One thing that is checked is that each of the endpoints is reachable and returns http status 200 – Success. Other cases v</w:t>
      </w:r>
      <w:r w:rsidR="00112A13">
        <w:t xml:space="preserve">ary parameter </w:t>
      </w:r>
      <w:r w:rsidR="00CB1439">
        <w:t>combinations and check</w:t>
      </w:r>
      <w:r>
        <w:t xml:space="preserve"> values returned for correctness.</w:t>
      </w:r>
      <w:r w:rsidR="00CB1439">
        <w:t xml:space="preserve"> For REST calls that PUT data, then the test does a GET corresponding to the PUT to compare the data input to the data returned from the GET call.</w:t>
      </w:r>
    </w:p>
    <w:tbl>
      <w:tblPr>
        <w:tblStyle w:val="TableGrid"/>
        <w:tblW w:w="0" w:type="auto"/>
        <w:tblInd w:w="360" w:type="dxa"/>
        <w:tblLook w:val="04A0" w:firstRow="1" w:lastRow="0" w:firstColumn="1" w:lastColumn="0" w:noHBand="0" w:noVBand="1"/>
      </w:tblPr>
      <w:tblGrid>
        <w:gridCol w:w="7038"/>
      </w:tblGrid>
      <w:tr w:rsidR="00224FBA" w14:paraId="5896AB31" w14:textId="77777777" w:rsidTr="00224FBA">
        <w:trPr>
          <w:ins w:id="386" w:author="Joe Ferrara" w:date="2013-04-22T18:06:00Z"/>
        </w:trPr>
        <w:tc>
          <w:tcPr>
            <w:tcW w:w="7038" w:type="dxa"/>
          </w:tcPr>
          <w:p w14:paraId="5073CC2B" w14:textId="47E7D9DD" w:rsidR="00224FBA" w:rsidRPr="00232B6B" w:rsidRDefault="00224FBA" w:rsidP="00750398">
            <w:pPr>
              <w:rPr>
                <w:ins w:id="387" w:author="Joe Ferrara" w:date="2013-04-22T18:06:00Z"/>
                <w:b/>
              </w:rPr>
            </w:pPr>
            <w:ins w:id="388" w:author="Joe Ferrara" w:date="2013-04-22T18:06:00Z">
              <w:r w:rsidRPr="00232B6B">
                <w:rPr>
                  <w:b/>
                </w:rPr>
                <w:t>REST Endpoint</w:t>
              </w:r>
            </w:ins>
          </w:p>
        </w:tc>
      </w:tr>
      <w:tr w:rsidR="00224FBA" w14:paraId="3BD53959" w14:textId="77777777" w:rsidTr="00224FBA">
        <w:trPr>
          <w:ins w:id="389" w:author="Joe Ferrara" w:date="2013-04-22T18:06:00Z"/>
        </w:trPr>
        <w:tc>
          <w:tcPr>
            <w:tcW w:w="7038" w:type="dxa"/>
          </w:tcPr>
          <w:p w14:paraId="2732548A" w14:textId="582AEFA7" w:rsidR="00224FBA" w:rsidRDefault="00224FBA" w:rsidP="00750398">
            <w:pPr>
              <w:rPr>
                <w:ins w:id="390" w:author="Joe Ferrara" w:date="2013-04-22T18:06:00Z"/>
              </w:rPr>
            </w:pPr>
            <w:ins w:id="391" w:author="Joe Ferrara" w:date="2013-04-22T18:08:00Z">
              <w:r>
                <w:lastRenderedPageBreak/>
                <w:t xml:space="preserve">GET </w:t>
              </w:r>
            </w:ins>
            <w:ins w:id="392" w:author="Joe Ferrara" w:date="2013-04-22T18:07:00Z">
              <w:r>
                <w:t>/events</w:t>
              </w:r>
            </w:ins>
          </w:p>
        </w:tc>
      </w:tr>
      <w:tr w:rsidR="00224FBA" w14:paraId="1888B3AA" w14:textId="77777777" w:rsidTr="00224FBA">
        <w:trPr>
          <w:ins w:id="393" w:author="Joe Ferrara" w:date="2013-04-22T18:08:00Z"/>
        </w:trPr>
        <w:tc>
          <w:tcPr>
            <w:tcW w:w="7038" w:type="dxa"/>
          </w:tcPr>
          <w:p w14:paraId="2200ECCA" w14:textId="4F612FAA" w:rsidR="00224FBA" w:rsidRDefault="00224FBA" w:rsidP="00750398">
            <w:pPr>
              <w:rPr>
                <w:ins w:id="394" w:author="Joe Ferrara" w:date="2013-04-22T18:08:00Z"/>
              </w:rPr>
            </w:pPr>
            <w:ins w:id="395" w:author="Joe Ferrara" w:date="2013-04-22T18:08:00Z">
              <w:r>
                <w:t>PUT /events</w:t>
              </w:r>
            </w:ins>
          </w:p>
        </w:tc>
      </w:tr>
      <w:tr w:rsidR="00224FBA" w14:paraId="6D284699" w14:textId="77777777" w:rsidTr="00224FBA">
        <w:trPr>
          <w:ins w:id="396" w:author="Joe Ferrara" w:date="2013-04-22T18:06:00Z"/>
        </w:trPr>
        <w:tc>
          <w:tcPr>
            <w:tcW w:w="7038" w:type="dxa"/>
          </w:tcPr>
          <w:p w14:paraId="7E05DFC6" w14:textId="4AB3A0A7" w:rsidR="00224FBA" w:rsidRDefault="00224FBA" w:rsidP="00750398">
            <w:pPr>
              <w:rPr>
                <w:ins w:id="397" w:author="Joe Ferrara" w:date="2013-04-22T18:06:00Z"/>
              </w:rPr>
            </w:pPr>
            <w:ins w:id="398" w:author="Joe Ferrara" w:date="2013-04-22T18:09:00Z">
              <w:r>
                <w:t>PUT</w:t>
              </w:r>
            </w:ins>
            <w:ins w:id="399" w:author="Joe Ferrara" w:date="2013-04-22T18:08:00Z">
              <w:r>
                <w:t xml:space="preserve"> </w:t>
              </w:r>
            </w:ins>
            <w:ins w:id="400" w:author="Joe Ferrara" w:date="2013-04-22T18:07:00Z">
              <w:r>
                <w:t>/reader/name</w:t>
              </w:r>
            </w:ins>
          </w:p>
        </w:tc>
      </w:tr>
      <w:tr w:rsidR="00224FBA" w14:paraId="0D677BD0" w14:textId="77777777" w:rsidTr="00224FBA">
        <w:trPr>
          <w:ins w:id="401" w:author="Joe Ferrara" w:date="2013-04-22T18:06:00Z"/>
        </w:trPr>
        <w:tc>
          <w:tcPr>
            <w:tcW w:w="7038" w:type="dxa"/>
          </w:tcPr>
          <w:p w14:paraId="3D295CFC" w14:textId="796E99D7" w:rsidR="00224FBA" w:rsidRDefault="00224FBA" w:rsidP="00750398">
            <w:pPr>
              <w:rPr>
                <w:ins w:id="402" w:author="Joe Ferrara" w:date="2013-04-22T18:06:00Z"/>
              </w:rPr>
            </w:pPr>
            <w:ins w:id="403" w:author="Joe Ferrara" w:date="2013-04-22T18:08:00Z">
              <w:r>
                <w:t xml:space="preserve">GET </w:t>
              </w:r>
            </w:ins>
            <w:ins w:id="404" w:author="Joe Ferrara" w:date="2013-04-22T18:07:00Z">
              <w:r>
                <w:t>/reader/info</w:t>
              </w:r>
            </w:ins>
          </w:p>
        </w:tc>
      </w:tr>
      <w:tr w:rsidR="00224FBA" w14:paraId="02630B2C" w14:textId="77777777" w:rsidTr="00224FBA">
        <w:trPr>
          <w:ins w:id="405" w:author="Joe Ferrara" w:date="2013-04-22T18:08:00Z"/>
        </w:trPr>
        <w:tc>
          <w:tcPr>
            <w:tcW w:w="7038" w:type="dxa"/>
          </w:tcPr>
          <w:p w14:paraId="183D00DB" w14:textId="69303503" w:rsidR="00224FBA" w:rsidRDefault="00224FBA" w:rsidP="00750398">
            <w:pPr>
              <w:rPr>
                <w:ins w:id="406" w:author="Joe Ferrara" w:date="2013-04-22T18:08:00Z"/>
              </w:rPr>
            </w:pPr>
            <w:ins w:id="407" w:author="Joe Ferrara" w:date="2013-04-22T18:08:00Z">
              <w:r>
                <w:t>GET /reader/loglevel</w:t>
              </w:r>
            </w:ins>
          </w:p>
        </w:tc>
      </w:tr>
      <w:tr w:rsidR="00224FBA" w14:paraId="7078F98E" w14:textId="77777777" w:rsidTr="00224FBA">
        <w:trPr>
          <w:ins w:id="408" w:author="Joe Ferrara" w:date="2013-04-22T18:06:00Z"/>
        </w:trPr>
        <w:tc>
          <w:tcPr>
            <w:tcW w:w="7038" w:type="dxa"/>
          </w:tcPr>
          <w:p w14:paraId="5605A2A4" w14:textId="68270467" w:rsidR="00224FBA" w:rsidRDefault="00224FBA" w:rsidP="00750398">
            <w:pPr>
              <w:rPr>
                <w:ins w:id="409" w:author="Joe Ferrara" w:date="2013-04-22T18:06:00Z"/>
              </w:rPr>
            </w:pPr>
            <w:ins w:id="410" w:author="Joe Ferrara" w:date="2013-04-22T18:09:00Z">
              <w:r>
                <w:t>PUT /reader/loglevel</w:t>
              </w:r>
            </w:ins>
          </w:p>
        </w:tc>
      </w:tr>
      <w:tr w:rsidR="00224FBA" w14:paraId="3CA05FCF" w14:textId="77777777" w:rsidTr="00224FBA">
        <w:trPr>
          <w:ins w:id="411" w:author="Joe Ferrara" w:date="2013-04-22T18:06:00Z"/>
        </w:trPr>
        <w:tc>
          <w:tcPr>
            <w:tcW w:w="7038" w:type="dxa"/>
          </w:tcPr>
          <w:p w14:paraId="6C0AA555" w14:textId="4FE141FF" w:rsidR="00224FBA" w:rsidRDefault="00224FBA" w:rsidP="00750398">
            <w:pPr>
              <w:rPr>
                <w:ins w:id="412" w:author="Joe Ferrara" w:date="2013-04-22T18:06:00Z"/>
              </w:rPr>
            </w:pPr>
            <w:ins w:id="413" w:author="Joe Ferrara" w:date="2013-04-22T18:10:00Z">
              <w:r>
                <w:t xml:space="preserve">PUT /time </w:t>
              </w:r>
            </w:ins>
          </w:p>
        </w:tc>
      </w:tr>
      <w:tr w:rsidR="00224FBA" w14:paraId="451D0D80" w14:textId="77777777" w:rsidTr="00224FBA">
        <w:trPr>
          <w:ins w:id="414" w:author="Joe Ferrara" w:date="2013-04-22T18:06:00Z"/>
        </w:trPr>
        <w:tc>
          <w:tcPr>
            <w:tcW w:w="7038" w:type="dxa"/>
          </w:tcPr>
          <w:p w14:paraId="6F884D48" w14:textId="0FADADB4" w:rsidR="00224FBA" w:rsidRDefault="00224FBA" w:rsidP="00750398">
            <w:pPr>
              <w:rPr>
                <w:ins w:id="415" w:author="Joe Ferrara" w:date="2013-04-22T18:06:00Z"/>
              </w:rPr>
            </w:pPr>
            <w:ins w:id="416" w:author="Joe Ferrara" w:date="2013-04-22T18:10:00Z">
              <w:r>
                <w:t>GET /time</w:t>
              </w:r>
            </w:ins>
          </w:p>
        </w:tc>
      </w:tr>
      <w:tr w:rsidR="00224FBA" w14:paraId="45D1756F" w14:textId="77777777" w:rsidTr="00224FBA">
        <w:trPr>
          <w:ins w:id="417" w:author="Joe Ferrara" w:date="2013-04-22T18:06:00Z"/>
        </w:trPr>
        <w:tc>
          <w:tcPr>
            <w:tcW w:w="7038" w:type="dxa"/>
          </w:tcPr>
          <w:p w14:paraId="069BBF8B" w14:textId="14ED929B" w:rsidR="00224FBA" w:rsidRDefault="00224FBA" w:rsidP="00750398">
            <w:pPr>
              <w:rPr>
                <w:ins w:id="418" w:author="Joe Ferrara" w:date="2013-04-22T18:06:00Z"/>
              </w:rPr>
            </w:pPr>
            <w:ins w:id="419" w:author="Joe Ferrara" w:date="2013-04-22T18:10:00Z">
              <w:r>
                <w:t>GET /rfid/options</w:t>
              </w:r>
            </w:ins>
          </w:p>
        </w:tc>
      </w:tr>
      <w:tr w:rsidR="00224FBA" w14:paraId="0668AC64" w14:textId="77777777" w:rsidTr="00224FBA">
        <w:trPr>
          <w:ins w:id="420" w:author="Joe Ferrara" w:date="2013-04-22T18:06:00Z"/>
        </w:trPr>
        <w:tc>
          <w:tcPr>
            <w:tcW w:w="7038" w:type="dxa"/>
          </w:tcPr>
          <w:p w14:paraId="0F92F6DF" w14:textId="791E1155" w:rsidR="00224FBA" w:rsidRDefault="00224FBA" w:rsidP="00750398">
            <w:pPr>
              <w:rPr>
                <w:ins w:id="421" w:author="Joe Ferrara" w:date="2013-04-22T18:06:00Z"/>
              </w:rPr>
            </w:pPr>
            <w:ins w:id="422" w:author="Joe Ferrara" w:date="2013-04-22T18:10:00Z">
              <w:r>
                <w:t>PUT /tap/options</w:t>
              </w:r>
            </w:ins>
          </w:p>
        </w:tc>
      </w:tr>
      <w:tr w:rsidR="00224FBA" w14:paraId="2AFFEA0E" w14:textId="77777777" w:rsidTr="00224FBA">
        <w:trPr>
          <w:ins w:id="423" w:author="Joe Ferrara" w:date="2013-04-22T18:06:00Z"/>
        </w:trPr>
        <w:tc>
          <w:tcPr>
            <w:tcW w:w="7038" w:type="dxa"/>
          </w:tcPr>
          <w:p w14:paraId="78AA38FD" w14:textId="118BDF98" w:rsidR="00224FBA" w:rsidRDefault="00224FBA" w:rsidP="00750398">
            <w:pPr>
              <w:rPr>
                <w:ins w:id="424" w:author="Joe Ferrara" w:date="2013-04-22T18:06:00Z"/>
              </w:rPr>
            </w:pPr>
            <w:ins w:id="425" w:author="Joe Ferrara" w:date="2013-04-22T18:10:00Z">
              <w:r>
                <w:t>GET /tap/options</w:t>
              </w:r>
            </w:ins>
          </w:p>
        </w:tc>
      </w:tr>
      <w:tr w:rsidR="00224FBA" w14:paraId="53FDBFA8" w14:textId="77777777" w:rsidTr="00224FBA">
        <w:trPr>
          <w:ins w:id="426" w:author="Joe Ferrara" w:date="2013-04-22T18:06:00Z"/>
        </w:trPr>
        <w:tc>
          <w:tcPr>
            <w:tcW w:w="7038" w:type="dxa"/>
          </w:tcPr>
          <w:p w14:paraId="36C2D89A" w14:textId="3E0D8B7B" w:rsidR="00224FBA" w:rsidRDefault="00224FBA" w:rsidP="00750398">
            <w:pPr>
              <w:rPr>
                <w:ins w:id="427" w:author="Joe Ferrara" w:date="2013-04-22T18:06:00Z"/>
              </w:rPr>
            </w:pPr>
            <w:ins w:id="428" w:author="Joe Ferrara" w:date="2013-04-22T18:10:00Z">
              <w:r>
                <w:t>GET /diagnostics</w:t>
              </w:r>
            </w:ins>
          </w:p>
        </w:tc>
      </w:tr>
      <w:tr w:rsidR="00224FBA" w14:paraId="1E7EEA49" w14:textId="77777777" w:rsidTr="00224FBA">
        <w:trPr>
          <w:ins w:id="429" w:author="Joe Ferrara" w:date="2013-04-22T18:06:00Z"/>
        </w:trPr>
        <w:tc>
          <w:tcPr>
            <w:tcW w:w="7038" w:type="dxa"/>
          </w:tcPr>
          <w:p w14:paraId="48AE7D94" w14:textId="28ACCF8B" w:rsidR="00224FBA" w:rsidRDefault="00224FBA" w:rsidP="00750398">
            <w:pPr>
              <w:rPr>
                <w:ins w:id="430" w:author="Joe Ferrara" w:date="2013-04-22T18:06:00Z"/>
              </w:rPr>
            </w:pPr>
            <w:ins w:id="431" w:author="Joe Ferrara" w:date="2013-04-22T18:11:00Z">
              <w:r>
                <w:t>PUT /media/idle</w:t>
              </w:r>
            </w:ins>
          </w:p>
        </w:tc>
      </w:tr>
      <w:tr w:rsidR="00224FBA" w14:paraId="66855479" w14:textId="77777777" w:rsidTr="00224FBA">
        <w:trPr>
          <w:ins w:id="432" w:author="Joe Ferrara" w:date="2013-04-22T18:06:00Z"/>
        </w:trPr>
        <w:tc>
          <w:tcPr>
            <w:tcW w:w="7038" w:type="dxa"/>
          </w:tcPr>
          <w:p w14:paraId="05EEB8CE" w14:textId="08A2C384" w:rsidR="00224FBA" w:rsidRDefault="00224FBA" w:rsidP="00750398">
            <w:pPr>
              <w:rPr>
                <w:ins w:id="433" w:author="Joe Ferrara" w:date="2013-04-22T18:06:00Z"/>
              </w:rPr>
            </w:pPr>
            <w:ins w:id="434" w:author="Joe Ferrara" w:date="2013-04-22T18:11:00Z">
              <w:r>
                <w:t>GET /media/idle</w:t>
              </w:r>
            </w:ins>
          </w:p>
        </w:tc>
      </w:tr>
      <w:tr w:rsidR="00224FBA" w14:paraId="6A9C0805" w14:textId="77777777" w:rsidTr="00224FBA">
        <w:trPr>
          <w:ins w:id="435" w:author="Joe Ferrara" w:date="2013-04-22T18:06:00Z"/>
        </w:trPr>
        <w:tc>
          <w:tcPr>
            <w:tcW w:w="7038" w:type="dxa"/>
          </w:tcPr>
          <w:p w14:paraId="24069680" w14:textId="67336562" w:rsidR="00224FBA" w:rsidRDefault="00224FBA" w:rsidP="00750398">
            <w:pPr>
              <w:rPr>
                <w:ins w:id="436" w:author="Joe Ferrara" w:date="2013-04-22T18:06:00Z"/>
              </w:rPr>
            </w:pPr>
            <w:ins w:id="437" w:author="Joe Ferrara" w:date="2013-04-22T18:11:00Z">
              <w:r>
                <w:t>PUT /media/sequence</w:t>
              </w:r>
            </w:ins>
          </w:p>
        </w:tc>
      </w:tr>
      <w:tr w:rsidR="00224FBA" w14:paraId="397928B6" w14:textId="77777777" w:rsidTr="00224FBA">
        <w:trPr>
          <w:ins w:id="438" w:author="Joe Ferrara" w:date="2013-04-22T18:06:00Z"/>
        </w:trPr>
        <w:tc>
          <w:tcPr>
            <w:tcW w:w="7038" w:type="dxa"/>
          </w:tcPr>
          <w:p w14:paraId="7EECA10C" w14:textId="39C556EA" w:rsidR="00224FBA" w:rsidRDefault="00224FBA" w:rsidP="00750398">
            <w:pPr>
              <w:rPr>
                <w:ins w:id="439" w:author="Joe Ferrara" w:date="2013-04-22T18:06:00Z"/>
              </w:rPr>
            </w:pPr>
            <w:ins w:id="440" w:author="Joe Ferrara" w:date="2013-04-22T18:11:00Z">
              <w:r>
                <w:t>GET /media/sequence</w:t>
              </w:r>
            </w:ins>
          </w:p>
        </w:tc>
      </w:tr>
      <w:tr w:rsidR="00224FBA" w14:paraId="1E6DB19E" w14:textId="77777777" w:rsidTr="00224FBA">
        <w:trPr>
          <w:ins w:id="441" w:author="Joe Ferrara" w:date="2013-04-22T18:06:00Z"/>
        </w:trPr>
        <w:tc>
          <w:tcPr>
            <w:tcW w:w="7038" w:type="dxa"/>
          </w:tcPr>
          <w:p w14:paraId="781BAA5A" w14:textId="6919B4DB" w:rsidR="00224FBA" w:rsidRDefault="00A34DA8" w:rsidP="00750398">
            <w:pPr>
              <w:rPr>
                <w:ins w:id="442" w:author="Joe Ferrara" w:date="2013-04-22T18:06:00Z"/>
              </w:rPr>
            </w:pPr>
            <w:ins w:id="443" w:author="Joe Ferrara" w:date="2013-04-22T18:11:00Z">
              <w:r>
                <w:t>GET /xbrc</w:t>
              </w:r>
            </w:ins>
          </w:p>
        </w:tc>
      </w:tr>
      <w:tr w:rsidR="00224FBA" w14:paraId="6DEA1300" w14:textId="77777777" w:rsidTr="00224FBA">
        <w:trPr>
          <w:ins w:id="444" w:author="Joe Ferrara" w:date="2013-04-22T18:06:00Z"/>
        </w:trPr>
        <w:tc>
          <w:tcPr>
            <w:tcW w:w="7038" w:type="dxa"/>
          </w:tcPr>
          <w:p w14:paraId="7143C074" w14:textId="1A3C2C2C" w:rsidR="00224FBA" w:rsidRDefault="00A34DA8" w:rsidP="00750398">
            <w:pPr>
              <w:rPr>
                <w:ins w:id="445" w:author="Joe Ferrara" w:date="2013-04-22T18:06:00Z"/>
              </w:rPr>
            </w:pPr>
            <w:ins w:id="446" w:author="Joe Ferrara" w:date="2013-04-22T18:11:00Z">
              <w:r>
                <w:t>PUT /xbrc</w:t>
              </w:r>
            </w:ins>
          </w:p>
        </w:tc>
      </w:tr>
    </w:tbl>
    <w:p w14:paraId="2B60C9A2" w14:textId="77777777" w:rsidR="00224FBA" w:rsidRDefault="00224FBA" w:rsidP="00750398">
      <w:pPr>
        <w:ind w:left="360"/>
        <w:rPr>
          <w:ins w:id="447" w:author="Joe Ferrara" w:date="2013-04-22T18:04:00Z"/>
        </w:rPr>
      </w:pPr>
    </w:p>
    <w:p w14:paraId="495D1841" w14:textId="5429BA1B" w:rsidR="00CF3B05" w:rsidRDefault="00CF3B05" w:rsidP="00232B6B">
      <w:pPr>
        <w:tabs>
          <w:tab w:val="left" w:pos="2880"/>
        </w:tabs>
        <w:ind w:left="360"/>
      </w:pPr>
      <w:r>
        <w:t xml:space="preserve">To run </w:t>
      </w:r>
      <w:r w:rsidR="00CB1439">
        <w:t>the automation script</w:t>
      </w:r>
      <w:r>
        <w:t xml:space="preserve">, enter </w:t>
      </w:r>
      <w:r w:rsidR="00CB1439">
        <w:t>“python part_1.py” from the command line. An xTP reader should be reachable via the network. When prompted by the script, enter the IP address for the device. PASS and FAILURE status are shown in addition to the full rest call made for each test.</w:t>
      </w:r>
    </w:p>
    <w:p w14:paraId="1B5E3395" w14:textId="77777777" w:rsidR="00CB1439" w:rsidRDefault="00CB1439" w:rsidP="00750398">
      <w:pPr>
        <w:ind w:left="360"/>
      </w:pPr>
    </w:p>
    <w:p w14:paraId="07ED8B50" w14:textId="77777777" w:rsidR="00CB1439" w:rsidRDefault="00CB1439" w:rsidP="00750398">
      <w:pPr>
        <w:ind w:left="360"/>
      </w:pPr>
    </w:p>
    <w:p w14:paraId="00C46C8B" w14:textId="77777777" w:rsidR="00CB1439" w:rsidRDefault="00CB1439" w:rsidP="00750398">
      <w:pPr>
        <w:ind w:left="360"/>
      </w:pPr>
    </w:p>
    <w:p w14:paraId="78504EA5" w14:textId="77777777" w:rsidR="00CB1439" w:rsidRDefault="00CB1439" w:rsidP="00750398">
      <w:pPr>
        <w:ind w:left="360"/>
      </w:pPr>
    </w:p>
    <w:p w14:paraId="0A84BB6F" w14:textId="211747E0" w:rsidR="00CB1439" w:rsidRDefault="00CB1439" w:rsidP="00750398">
      <w:pPr>
        <w:ind w:left="360"/>
      </w:pPr>
      <w:r>
        <w:t>Sample output from reader automation (partial)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CB1439" w14:paraId="24AEA199" w14:textId="77777777" w:rsidTr="00CB1439">
        <w:trPr>
          <w:trHeight w:val="2880"/>
        </w:trPr>
        <w:tc>
          <w:tcPr>
            <w:tcW w:w="7920" w:type="dxa"/>
          </w:tcPr>
          <w:p w14:paraId="3643AA02" w14:textId="77777777" w:rsidR="00CB1439" w:rsidRDefault="00CB1439" w:rsidP="00CB1439">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Enter IP Address of reader --&gt;10.1.201.232</w:t>
            </w:r>
          </w:p>
          <w:p w14:paraId="5CDDDF33" w14:textId="77777777" w:rsidR="00CB1439" w:rsidRDefault="00CB1439" w:rsidP="00CB1439">
            <w:pPr>
              <w:widowControl w:val="0"/>
              <w:autoSpaceDE w:val="0"/>
              <w:autoSpaceDN w:val="0"/>
              <w:adjustRightInd w:val="0"/>
              <w:spacing w:after="0" w:line="240" w:lineRule="auto"/>
              <w:rPr>
                <w:rFonts w:ascii="Courier" w:hAnsi="Courier" w:cs="Courier"/>
                <w:sz w:val="26"/>
                <w:szCs w:val="26"/>
              </w:rPr>
            </w:pPr>
          </w:p>
          <w:p w14:paraId="46C88483" w14:textId="77777777" w:rsidR="00CB1439" w:rsidRDefault="00CB1439" w:rsidP="00CB1439">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ab/>
              <w:t xml:space="preserve">Testing common GET endpoints on ig88 </w:t>
            </w:r>
          </w:p>
          <w:p w14:paraId="15907F64" w14:textId="77777777" w:rsidR="00CB1439" w:rsidRDefault="00CB1439" w:rsidP="00CB1439">
            <w:pPr>
              <w:widowControl w:val="0"/>
              <w:autoSpaceDE w:val="0"/>
              <w:autoSpaceDN w:val="0"/>
              <w:adjustRightInd w:val="0"/>
              <w:spacing w:after="0" w:line="240" w:lineRule="auto"/>
              <w:rPr>
                <w:rFonts w:ascii="Courier" w:hAnsi="Courier" w:cs="Courier"/>
                <w:sz w:val="26"/>
                <w:szCs w:val="26"/>
              </w:rPr>
            </w:pPr>
          </w:p>
          <w:p w14:paraId="6373E516" w14:textId="77777777" w:rsidR="00CB1439" w:rsidRDefault="00CB1439" w:rsidP="00CB1439">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PASS </w:t>
            </w:r>
            <w:r>
              <w:rPr>
                <w:rFonts w:ascii="Courier" w:hAnsi="Courier" w:cs="Courier"/>
                <w:sz w:val="26"/>
                <w:szCs w:val="26"/>
              </w:rPr>
              <w:tab/>
              <w:t>http://10.1.201.232:8080/reader/info</w:t>
            </w:r>
          </w:p>
          <w:p w14:paraId="70285AF3" w14:textId="77777777" w:rsidR="00CB1439" w:rsidRDefault="00CB1439" w:rsidP="00CB1439">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PASS </w:t>
            </w:r>
            <w:r>
              <w:rPr>
                <w:rFonts w:ascii="Courier" w:hAnsi="Courier" w:cs="Courier"/>
                <w:sz w:val="26"/>
                <w:szCs w:val="26"/>
              </w:rPr>
              <w:tab/>
              <w:t>http://10.1.201.232:8080/reader/name</w:t>
            </w:r>
          </w:p>
          <w:p w14:paraId="573613F0" w14:textId="77777777" w:rsidR="00CB1439" w:rsidRDefault="00CB1439" w:rsidP="00CB1439">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PASS </w:t>
            </w:r>
            <w:r>
              <w:rPr>
                <w:rFonts w:ascii="Courier" w:hAnsi="Courier" w:cs="Courier"/>
                <w:sz w:val="26"/>
                <w:szCs w:val="26"/>
              </w:rPr>
              <w:tab/>
              <w:t>http://10.1.201.232:8080/reader/loglevel</w:t>
            </w:r>
          </w:p>
          <w:p w14:paraId="50A7BB2C" w14:textId="77777777" w:rsidR="00CB1439" w:rsidRDefault="00CB1439" w:rsidP="00CB1439">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PASS </w:t>
            </w:r>
            <w:r>
              <w:rPr>
                <w:rFonts w:ascii="Courier" w:hAnsi="Courier" w:cs="Courier"/>
                <w:sz w:val="26"/>
                <w:szCs w:val="26"/>
              </w:rPr>
              <w:tab/>
              <w:t>http://10.1.201.232:8080/diagnostics</w:t>
            </w:r>
          </w:p>
          <w:p w14:paraId="4DC470C8" w14:textId="77777777" w:rsidR="00CB1439" w:rsidRDefault="00CB1439" w:rsidP="00CB1439">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PASS </w:t>
            </w:r>
            <w:r>
              <w:rPr>
                <w:rFonts w:ascii="Courier" w:hAnsi="Courier" w:cs="Courier"/>
                <w:sz w:val="26"/>
                <w:szCs w:val="26"/>
              </w:rPr>
              <w:tab/>
              <w:t>http://10.1.201.232:8080/events</w:t>
            </w:r>
          </w:p>
          <w:p w14:paraId="43FEE547" w14:textId="042794C8" w:rsidR="00CB1439" w:rsidRDefault="00CB1439" w:rsidP="00CB1439">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PASS </w:t>
            </w:r>
            <w:r>
              <w:rPr>
                <w:rFonts w:ascii="Courier" w:hAnsi="Courier" w:cs="Courier"/>
                <w:sz w:val="26"/>
                <w:szCs w:val="26"/>
              </w:rPr>
              <w:tab/>
              <w:t>http://10.1.201.232:8080/time</w:t>
            </w:r>
          </w:p>
        </w:tc>
      </w:tr>
    </w:tbl>
    <w:p w14:paraId="70392AE6" w14:textId="125A72E0" w:rsidR="005A6ABF" w:rsidRDefault="005A6ABF" w:rsidP="00993810">
      <w:pPr>
        <w:pStyle w:val="Heading1"/>
        <w:numPr>
          <w:ilvl w:val="0"/>
          <w:numId w:val="0"/>
        </w:numPr>
        <w:rPr>
          <w:ins w:id="448" w:author="Joe Ferrara" w:date="2013-05-08T17:36:00Z"/>
          <w:b w:val="0"/>
          <w:sz w:val="20"/>
          <w:szCs w:val="20"/>
        </w:rPr>
      </w:pPr>
      <w:bookmarkStart w:id="449" w:name="_Toc229655589"/>
      <w:ins w:id="450" w:author="Joe Ferrara" w:date="2013-05-08T17:15:00Z">
        <w:r w:rsidRPr="00993810">
          <w:rPr>
            <w:b w:val="0"/>
            <w:sz w:val="20"/>
            <w:szCs w:val="20"/>
          </w:rPr>
          <w:t>The automation written in Java is also located in the xConnect Test project.</w:t>
        </w:r>
        <w:r>
          <w:rPr>
            <w:b w:val="0"/>
            <w:sz w:val="20"/>
            <w:szCs w:val="20"/>
          </w:rPr>
          <w:t xml:space="preserve"> The files there can be imported into any IDE where tests can be run </w:t>
        </w:r>
      </w:ins>
      <w:ins w:id="451" w:author="Joe Ferrara" w:date="2013-05-08T17:16:00Z">
        <w:r>
          <w:rPr>
            <w:b w:val="0"/>
            <w:sz w:val="20"/>
            <w:szCs w:val="20"/>
          </w:rPr>
          <w:t>interactively</w:t>
        </w:r>
      </w:ins>
      <w:ins w:id="452" w:author="Joe Ferrara" w:date="2013-05-08T17:15:00Z">
        <w:r>
          <w:rPr>
            <w:b w:val="0"/>
            <w:sz w:val="20"/>
            <w:szCs w:val="20"/>
          </w:rPr>
          <w:t xml:space="preserve"> </w:t>
        </w:r>
      </w:ins>
      <w:ins w:id="453" w:author="Joe Ferrara" w:date="2013-05-08T17:16:00Z">
        <w:r>
          <w:rPr>
            <w:b w:val="0"/>
            <w:sz w:val="20"/>
            <w:szCs w:val="20"/>
          </w:rPr>
          <w:t>in a test runner such as those included in IntelliJ or Eclipse. It is also possible to run the tests from the command line, though this is not documented here.</w:t>
        </w:r>
      </w:ins>
      <w:bookmarkEnd w:id="449"/>
    </w:p>
    <w:p w14:paraId="4D7E2EF4" w14:textId="1685B883" w:rsidR="00D51451" w:rsidRPr="00993810" w:rsidRDefault="00D51451" w:rsidP="00993810">
      <w:pPr>
        <w:rPr>
          <w:ins w:id="454" w:author="Joe Ferrara" w:date="2013-05-08T17:16:00Z"/>
        </w:rPr>
      </w:pPr>
      <w:ins w:id="455" w:author="Joe Ferrara" w:date="2013-05-08T17:36:00Z">
        <w:r>
          <w:t xml:space="preserve">To build from sources, maven is required to build the project. Maven is available from the Apache web site. </w:t>
        </w:r>
      </w:ins>
      <w:ins w:id="456" w:author="Joe Ferrara" w:date="2013-05-08T17:37:00Z">
        <w:r w:rsidR="00993810">
          <w:t>You would run “mvn validate” from the command line in order to have maven pull in all of its dependencies. You could then run “mvn compile” from the command line to build the project outside of the IDE.</w:t>
        </w:r>
      </w:ins>
    </w:p>
    <w:p w14:paraId="3E1DBF9C" w14:textId="0BF5ABDB" w:rsidR="00F517AE" w:rsidRDefault="00F517AE" w:rsidP="00993810">
      <w:pPr>
        <w:rPr>
          <w:ins w:id="457" w:author="Joe Ferrara" w:date="2013-05-08T17:16:00Z"/>
        </w:rPr>
      </w:pPr>
      <w:ins w:id="458" w:author="Joe Ferrara" w:date="2013-05-08T17:16:00Z">
        <w:r>
          <w:t>The following tests end points and tests are implemented now.</w:t>
        </w:r>
      </w:ins>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4"/>
        <w:gridCol w:w="4464"/>
      </w:tblGrid>
      <w:tr w:rsidR="00F517AE" w14:paraId="4B57E550" w14:textId="15E1ED2B" w:rsidTr="00F517AE">
        <w:trPr>
          <w:trHeight w:val="368"/>
        </w:trPr>
        <w:tc>
          <w:tcPr>
            <w:tcW w:w="3984" w:type="dxa"/>
          </w:tcPr>
          <w:p w14:paraId="39068CE4" w14:textId="190112AD" w:rsidR="00F517AE" w:rsidRDefault="00F517AE" w:rsidP="00F517AE">
            <w:ins w:id="459" w:author="Joe Ferrara" w:date="2013-05-08T17:18:00Z">
              <w:r>
                <w:t>API end point</w:t>
              </w:r>
            </w:ins>
          </w:p>
        </w:tc>
        <w:tc>
          <w:tcPr>
            <w:tcW w:w="4464" w:type="dxa"/>
          </w:tcPr>
          <w:p w14:paraId="17545301" w14:textId="47A0C5A2" w:rsidR="00F517AE" w:rsidRDefault="00F517AE" w:rsidP="00F517AE">
            <w:ins w:id="460" w:author="Joe Ferrara" w:date="2013-05-08T17:18:00Z">
              <w:r>
                <w:t>Test Case</w:t>
              </w:r>
            </w:ins>
          </w:p>
        </w:tc>
      </w:tr>
      <w:tr w:rsidR="00F517AE" w14:paraId="03A41D05" w14:textId="77777777" w:rsidTr="00F517AE">
        <w:trPr>
          <w:trHeight w:val="368"/>
          <w:ins w:id="461" w:author="Joe Ferrara" w:date="2013-05-08T17:18:00Z"/>
        </w:trPr>
        <w:tc>
          <w:tcPr>
            <w:tcW w:w="3984" w:type="dxa"/>
          </w:tcPr>
          <w:p w14:paraId="7CA3BA76" w14:textId="57C6AA51" w:rsidR="00F517AE" w:rsidRDefault="00D51451" w:rsidP="00F517AE">
            <w:pPr>
              <w:rPr>
                <w:ins w:id="462" w:author="Joe Ferrara" w:date="2013-05-08T17:18:00Z"/>
              </w:rPr>
            </w:pPr>
            <w:ins w:id="463" w:author="Joe Ferrara" w:date="2013-05-08T17:35:00Z">
              <w:r>
                <w:t>GET /diagnostics</w:t>
              </w:r>
            </w:ins>
          </w:p>
        </w:tc>
        <w:tc>
          <w:tcPr>
            <w:tcW w:w="4464" w:type="dxa"/>
          </w:tcPr>
          <w:p w14:paraId="303530F6" w14:textId="5C1FBF54" w:rsidR="00F517AE" w:rsidRDefault="00D51451" w:rsidP="00D51451">
            <w:pPr>
              <w:rPr>
                <w:ins w:id="464" w:author="Joe Ferrara" w:date="2013-05-08T17:18:00Z"/>
              </w:rPr>
            </w:pPr>
            <w:ins w:id="465" w:author="Joe Ferrara" w:date="2013-05-08T17:31:00Z">
              <w:r w:rsidRPr="00D51451">
                <w:t>getDiagnosticsSimple</w:t>
              </w:r>
            </w:ins>
          </w:p>
        </w:tc>
      </w:tr>
      <w:tr w:rsidR="00F517AE" w14:paraId="284CC086" w14:textId="77777777" w:rsidTr="00F517AE">
        <w:trPr>
          <w:trHeight w:val="368"/>
          <w:ins w:id="466" w:author="Joe Ferrara" w:date="2013-05-08T17:20:00Z"/>
        </w:trPr>
        <w:tc>
          <w:tcPr>
            <w:tcW w:w="3984" w:type="dxa"/>
          </w:tcPr>
          <w:p w14:paraId="44905C7B" w14:textId="7B80C9E7" w:rsidR="00F517AE" w:rsidRDefault="00D51451" w:rsidP="00F517AE">
            <w:pPr>
              <w:rPr>
                <w:ins w:id="467" w:author="Joe Ferrara" w:date="2013-05-08T17:20:00Z"/>
              </w:rPr>
            </w:pPr>
            <w:ins w:id="468" w:author="Joe Ferrara" w:date="2013-05-08T17:35:00Z">
              <w:r>
                <w:t>GET /events</w:t>
              </w:r>
            </w:ins>
          </w:p>
        </w:tc>
        <w:tc>
          <w:tcPr>
            <w:tcW w:w="4464" w:type="dxa"/>
          </w:tcPr>
          <w:p w14:paraId="7138BA37" w14:textId="138EB08F" w:rsidR="00F517AE" w:rsidRDefault="00D51451" w:rsidP="00F517AE">
            <w:pPr>
              <w:rPr>
                <w:ins w:id="469" w:author="Joe Ferrara" w:date="2013-05-08T17:20:00Z"/>
              </w:rPr>
            </w:pPr>
            <w:ins w:id="470" w:author="Joe Ferrara" w:date="2013-05-08T17:31:00Z">
              <w:r w:rsidRPr="00D51451">
                <w:t>getEventsVerification</w:t>
              </w:r>
            </w:ins>
          </w:p>
        </w:tc>
      </w:tr>
      <w:tr w:rsidR="00F517AE" w14:paraId="761243CE" w14:textId="77777777" w:rsidTr="00F517AE">
        <w:trPr>
          <w:trHeight w:val="368"/>
          <w:ins w:id="471" w:author="Joe Ferrara" w:date="2013-05-08T17:20:00Z"/>
        </w:trPr>
        <w:tc>
          <w:tcPr>
            <w:tcW w:w="3984" w:type="dxa"/>
          </w:tcPr>
          <w:p w14:paraId="184E5DED" w14:textId="16CE9303" w:rsidR="00F517AE" w:rsidRDefault="00D51451" w:rsidP="00F517AE">
            <w:pPr>
              <w:rPr>
                <w:ins w:id="472" w:author="Joe Ferrara" w:date="2013-05-08T17:20:00Z"/>
              </w:rPr>
            </w:pPr>
            <w:ins w:id="473" w:author="Joe Ferrara" w:date="2013-05-08T17:35:00Z">
              <w:r>
                <w:t>PUT /media/brightness</w:t>
              </w:r>
            </w:ins>
          </w:p>
        </w:tc>
        <w:tc>
          <w:tcPr>
            <w:tcW w:w="4464" w:type="dxa"/>
          </w:tcPr>
          <w:p w14:paraId="1175FA5C" w14:textId="29274A83" w:rsidR="00F517AE" w:rsidRDefault="00D51451" w:rsidP="00F517AE">
            <w:pPr>
              <w:rPr>
                <w:ins w:id="474" w:author="Joe Ferrara" w:date="2013-05-08T17:20:00Z"/>
              </w:rPr>
            </w:pPr>
            <w:ins w:id="475" w:author="Joe Ferrara" w:date="2013-05-08T17:32:00Z">
              <w:r w:rsidRPr="00D51451">
                <w:t>testSetMediaBrightness</w:t>
              </w:r>
            </w:ins>
          </w:p>
        </w:tc>
      </w:tr>
      <w:tr w:rsidR="00F517AE" w14:paraId="500DDA30" w14:textId="77777777" w:rsidTr="00F517AE">
        <w:trPr>
          <w:trHeight w:val="368"/>
          <w:ins w:id="476" w:author="Joe Ferrara" w:date="2013-05-08T17:20:00Z"/>
        </w:trPr>
        <w:tc>
          <w:tcPr>
            <w:tcW w:w="3984" w:type="dxa"/>
          </w:tcPr>
          <w:p w14:paraId="59A5D7D3" w14:textId="0DEAA9BE" w:rsidR="00F517AE" w:rsidRDefault="00D51451" w:rsidP="00F517AE">
            <w:pPr>
              <w:rPr>
                <w:ins w:id="477" w:author="Joe Ferrara" w:date="2013-05-08T17:20:00Z"/>
              </w:rPr>
            </w:pPr>
            <w:ins w:id="478" w:author="Joe Ferrara" w:date="2013-05-08T17:35:00Z">
              <w:r>
                <w:t>GET /reader/info</w:t>
              </w:r>
            </w:ins>
          </w:p>
        </w:tc>
        <w:tc>
          <w:tcPr>
            <w:tcW w:w="4464" w:type="dxa"/>
          </w:tcPr>
          <w:p w14:paraId="4A5593A4" w14:textId="29015F6D" w:rsidR="00F517AE" w:rsidRDefault="00D51451" w:rsidP="00F517AE">
            <w:pPr>
              <w:rPr>
                <w:ins w:id="479" w:author="Joe Ferrara" w:date="2013-05-08T17:20:00Z"/>
              </w:rPr>
            </w:pPr>
            <w:ins w:id="480" w:author="Joe Ferrara" w:date="2013-05-08T17:32:00Z">
              <w:r w:rsidRPr="00D51451">
                <w:t>testReaderInfoData</w:t>
              </w:r>
            </w:ins>
          </w:p>
        </w:tc>
      </w:tr>
      <w:tr w:rsidR="00F517AE" w14:paraId="74A44FDB" w14:textId="77777777" w:rsidTr="00F517AE">
        <w:trPr>
          <w:trHeight w:val="368"/>
          <w:ins w:id="481" w:author="Joe Ferrara" w:date="2013-05-08T17:20:00Z"/>
        </w:trPr>
        <w:tc>
          <w:tcPr>
            <w:tcW w:w="3984" w:type="dxa"/>
          </w:tcPr>
          <w:p w14:paraId="4A8B194D" w14:textId="7E7E94B8" w:rsidR="00F517AE" w:rsidRDefault="00D51451" w:rsidP="00F517AE">
            <w:pPr>
              <w:rPr>
                <w:ins w:id="482" w:author="Joe Ferrara" w:date="2013-05-08T17:20:00Z"/>
              </w:rPr>
            </w:pPr>
            <w:ins w:id="483" w:author="Joe Ferrara" w:date="2013-05-08T17:35:00Z">
              <w:r>
                <w:t>GET /reader/log</w:t>
              </w:r>
            </w:ins>
          </w:p>
        </w:tc>
        <w:tc>
          <w:tcPr>
            <w:tcW w:w="4464" w:type="dxa"/>
          </w:tcPr>
          <w:p w14:paraId="55568E77" w14:textId="493F47B3" w:rsidR="00F517AE" w:rsidRDefault="00D51451" w:rsidP="00F517AE">
            <w:pPr>
              <w:rPr>
                <w:ins w:id="484" w:author="Joe Ferrara" w:date="2013-05-08T17:20:00Z"/>
              </w:rPr>
            </w:pPr>
            <w:ins w:id="485" w:author="Joe Ferrara" w:date="2013-05-08T17:32:00Z">
              <w:r w:rsidRPr="00D51451">
                <w:t>getReaderLogVerification</w:t>
              </w:r>
            </w:ins>
          </w:p>
        </w:tc>
      </w:tr>
      <w:tr w:rsidR="00F517AE" w14:paraId="4083619A" w14:textId="77777777" w:rsidTr="00F517AE">
        <w:trPr>
          <w:trHeight w:val="368"/>
          <w:ins w:id="486" w:author="Joe Ferrara" w:date="2013-05-08T17:20:00Z"/>
        </w:trPr>
        <w:tc>
          <w:tcPr>
            <w:tcW w:w="3984" w:type="dxa"/>
          </w:tcPr>
          <w:p w14:paraId="142181E5" w14:textId="591C479C" w:rsidR="00F517AE" w:rsidRDefault="00D51451" w:rsidP="00F517AE">
            <w:pPr>
              <w:rPr>
                <w:ins w:id="487" w:author="Joe Ferrara" w:date="2013-05-08T17:20:00Z"/>
              </w:rPr>
            </w:pPr>
            <w:ins w:id="488" w:author="Joe Ferrara" w:date="2013-05-08T17:35:00Z">
              <w:r>
                <w:t>PUT /reader/name</w:t>
              </w:r>
            </w:ins>
          </w:p>
        </w:tc>
        <w:tc>
          <w:tcPr>
            <w:tcW w:w="4464" w:type="dxa"/>
          </w:tcPr>
          <w:p w14:paraId="6480E94F" w14:textId="3C7EEF96" w:rsidR="00F517AE" w:rsidRDefault="00D51451" w:rsidP="00F517AE">
            <w:pPr>
              <w:rPr>
                <w:ins w:id="489" w:author="Joe Ferrara" w:date="2013-05-08T17:20:00Z"/>
              </w:rPr>
            </w:pPr>
            <w:ins w:id="490" w:author="Joe Ferrara" w:date="2013-05-08T17:32:00Z">
              <w:r w:rsidRPr="00D51451">
                <w:t>setReaderNameToString</w:t>
              </w:r>
            </w:ins>
          </w:p>
        </w:tc>
      </w:tr>
      <w:tr w:rsidR="00F517AE" w14:paraId="3FDF91B3" w14:textId="77777777" w:rsidTr="00F517AE">
        <w:trPr>
          <w:trHeight w:val="368"/>
          <w:ins w:id="491" w:author="Joe Ferrara" w:date="2013-05-08T17:20:00Z"/>
        </w:trPr>
        <w:tc>
          <w:tcPr>
            <w:tcW w:w="3984" w:type="dxa"/>
          </w:tcPr>
          <w:p w14:paraId="3F4E27F1" w14:textId="77777777" w:rsidR="00F517AE" w:rsidRDefault="00F517AE" w:rsidP="00F517AE">
            <w:pPr>
              <w:rPr>
                <w:ins w:id="492" w:author="Joe Ferrara" w:date="2013-05-08T17:20:00Z"/>
              </w:rPr>
            </w:pPr>
          </w:p>
        </w:tc>
        <w:tc>
          <w:tcPr>
            <w:tcW w:w="4464" w:type="dxa"/>
          </w:tcPr>
          <w:p w14:paraId="345F1CC5" w14:textId="5592EFAC" w:rsidR="00F517AE" w:rsidRDefault="00D51451" w:rsidP="00F517AE">
            <w:pPr>
              <w:rPr>
                <w:ins w:id="493" w:author="Joe Ferrara" w:date="2013-05-08T17:20:00Z"/>
              </w:rPr>
            </w:pPr>
            <w:ins w:id="494" w:author="Joe Ferrara" w:date="2013-05-08T17:32:00Z">
              <w:r w:rsidRPr="00D51451">
                <w:t>setReaderNameToNumber</w:t>
              </w:r>
            </w:ins>
          </w:p>
        </w:tc>
      </w:tr>
      <w:tr w:rsidR="00F517AE" w14:paraId="0234C252" w14:textId="77777777" w:rsidTr="00F517AE">
        <w:trPr>
          <w:trHeight w:val="368"/>
          <w:ins w:id="495" w:author="Joe Ferrara" w:date="2013-05-08T17:20:00Z"/>
        </w:trPr>
        <w:tc>
          <w:tcPr>
            <w:tcW w:w="3984" w:type="dxa"/>
          </w:tcPr>
          <w:p w14:paraId="163685BE" w14:textId="77777777" w:rsidR="00F517AE" w:rsidRDefault="00F517AE" w:rsidP="00F517AE">
            <w:pPr>
              <w:rPr>
                <w:ins w:id="496" w:author="Joe Ferrara" w:date="2013-05-08T17:20:00Z"/>
              </w:rPr>
            </w:pPr>
          </w:p>
        </w:tc>
        <w:tc>
          <w:tcPr>
            <w:tcW w:w="4464" w:type="dxa"/>
          </w:tcPr>
          <w:p w14:paraId="44B58178" w14:textId="63FACC1E" w:rsidR="00F517AE" w:rsidRDefault="00D51451" w:rsidP="00F517AE">
            <w:pPr>
              <w:rPr>
                <w:ins w:id="497" w:author="Joe Ferrara" w:date="2013-05-08T17:20:00Z"/>
              </w:rPr>
            </w:pPr>
            <w:ins w:id="498" w:author="Joe Ferrara" w:date="2013-05-08T17:32:00Z">
              <w:r w:rsidRPr="00D51451">
                <w:t>setReaderNameToBlankString</w:t>
              </w:r>
            </w:ins>
          </w:p>
        </w:tc>
      </w:tr>
      <w:tr w:rsidR="00F517AE" w14:paraId="44C10E5E" w14:textId="77777777" w:rsidTr="00F517AE">
        <w:trPr>
          <w:trHeight w:val="368"/>
          <w:ins w:id="499" w:author="Joe Ferrara" w:date="2013-05-08T17:20:00Z"/>
        </w:trPr>
        <w:tc>
          <w:tcPr>
            <w:tcW w:w="3984" w:type="dxa"/>
          </w:tcPr>
          <w:p w14:paraId="0D4AF1C3" w14:textId="77777777" w:rsidR="00F517AE" w:rsidRDefault="00F517AE" w:rsidP="00F517AE">
            <w:pPr>
              <w:rPr>
                <w:ins w:id="500" w:author="Joe Ferrara" w:date="2013-05-08T17:20:00Z"/>
              </w:rPr>
            </w:pPr>
          </w:p>
        </w:tc>
        <w:tc>
          <w:tcPr>
            <w:tcW w:w="4464" w:type="dxa"/>
          </w:tcPr>
          <w:p w14:paraId="0F2976D9" w14:textId="36490533" w:rsidR="00F517AE" w:rsidRDefault="00D51451" w:rsidP="00F517AE">
            <w:pPr>
              <w:rPr>
                <w:ins w:id="501" w:author="Joe Ferrara" w:date="2013-05-08T17:20:00Z"/>
              </w:rPr>
            </w:pPr>
            <w:ins w:id="502" w:author="Joe Ferrara" w:date="2013-05-08T17:33:00Z">
              <w:r w:rsidRPr="00D51451">
                <w:t>setReaderNameToMultiWordString</w:t>
              </w:r>
            </w:ins>
          </w:p>
        </w:tc>
      </w:tr>
      <w:tr w:rsidR="00F517AE" w14:paraId="0ED9EC10" w14:textId="77777777" w:rsidTr="00F517AE">
        <w:trPr>
          <w:trHeight w:val="368"/>
          <w:ins w:id="503" w:author="Joe Ferrara" w:date="2013-05-08T17:20:00Z"/>
        </w:trPr>
        <w:tc>
          <w:tcPr>
            <w:tcW w:w="3984" w:type="dxa"/>
          </w:tcPr>
          <w:p w14:paraId="40E42DA6" w14:textId="77777777" w:rsidR="00F517AE" w:rsidRDefault="00F517AE" w:rsidP="00F517AE">
            <w:pPr>
              <w:rPr>
                <w:ins w:id="504" w:author="Joe Ferrara" w:date="2013-05-08T17:20:00Z"/>
              </w:rPr>
            </w:pPr>
          </w:p>
        </w:tc>
        <w:tc>
          <w:tcPr>
            <w:tcW w:w="4464" w:type="dxa"/>
          </w:tcPr>
          <w:p w14:paraId="0CB82115" w14:textId="2892F93D" w:rsidR="00F517AE" w:rsidRDefault="00D51451" w:rsidP="00F517AE">
            <w:pPr>
              <w:rPr>
                <w:ins w:id="505" w:author="Joe Ferrara" w:date="2013-05-08T17:20:00Z"/>
              </w:rPr>
            </w:pPr>
            <w:ins w:id="506" w:author="Joe Ferrara" w:date="2013-05-08T17:33:00Z">
              <w:r w:rsidRPr="00D51451">
                <w:t>setReaderNameToVeryLongString</w:t>
              </w:r>
            </w:ins>
          </w:p>
        </w:tc>
      </w:tr>
      <w:tr w:rsidR="00F517AE" w14:paraId="54A79396" w14:textId="77777777" w:rsidTr="00F517AE">
        <w:trPr>
          <w:trHeight w:val="368"/>
          <w:ins w:id="507" w:author="Joe Ferrara" w:date="2013-05-08T17:20:00Z"/>
        </w:trPr>
        <w:tc>
          <w:tcPr>
            <w:tcW w:w="3984" w:type="dxa"/>
          </w:tcPr>
          <w:p w14:paraId="524C4D8A" w14:textId="77777777" w:rsidR="00F517AE" w:rsidRDefault="00F517AE" w:rsidP="00F517AE">
            <w:pPr>
              <w:rPr>
                <w:ins w:id="508" w:author="Joe Ferrara" w:date="2013-05-08T17:20:00Z"/>
              </w:rPr>
            </w:pPr>
          </w:p>
        </w:tc>
        <w:tc>
          <w:tcPr>
            <w:tcW w:w="4464" w:type="dxa"/>
          </w:tcPr>
          <w:p w14:paraId="544776DB" w14:textId="568BF5A1" w:rsidR="00F517AE" w:rsidRDefault="00D51451" w:rsidP="00F517AE">
            <w:pPr>
              <w:rPr>
                <w:ins w:id="509" w:author="Joe Ferrara" w:date="2013-05-08T17:20:00Z"/>
              </w:rPr>
            </w:pPr>
            <w:ins w:id="510" w:author="Joe Ferrara" w:date="2013-05-08T17:33:00Z">
              <w:r w:rsidRPr="00D51451">
                <w:t>setReaderNameNoParameters</w:t>
              </w:r>
            </w:ins>
          </w:p>
        </w:tc>
      </w:tr>
      <w:tr w:rsidR="00D51451" w14:paraId="6F2BE511" w14:textId="77777777" w:rsidTr="00F517AE">
        <w:trPr>
          <w:trHeight w:val="368"/>
          <w:ins w:id="511" w:author="Joe Ferrara" w:date="2013-05-08T17:33:00Z"/>
        </w:trPr>
        <w:tc>
          <w:tcPr>
            <w:tcW w:w="3984" w:type="dxa"/>
          </w:tcPr>
          <w:p w14:paraId="1B2B0539" w14:textId="2CF413C0" w:rsidR="00D51451" w:rsidRDefault="00D51451" w:rsidP="00F517AE">
            <w:pPr>
              <w:rPr>
                <w:ins w:id="512" w:author="Joe Ferrara" w:date="2013-05-08T17:33:00Z"/>
              </w:rPr>
            </w:pPr>
            <w:ins w:id="513" w:author="Joe Ferrara" w:date="2013-05-08T17:35:00Z">
              <w:r>
                <w:t>PUT /rfid/options</w:t>
              </w:r>
            </w:ins>
          </w:p>
        </w:tc>
        <w:tc>
          <w:tcPr>
            <w:tcW w:w="4464" w:type="dxa"/>
          </w:tcPr>
          <w:p w14:paraId="5C7427E8" w14:textId="40AAACB0" w:rsidR="00D51451" w:rsidRPr="00D51451" w:rsidRDefault="00D51451" w:rsidP="00F517AE">
            <w:pPr>
              <w:rPr>
                <w:ins w:id="514" w:author="Joe Ferrara" w:date="2013-05-08T17:33:00Z"/>
              </w:rPr>
            </w:pPr>
            <w:ins w:id="515" w:author="Joe Ferrara" w:date="2013-05-08T17:34:00Z">
              <w:r w:rsidRPr="00D51451">
                <w:t>testSetRfidOptions</w:t>
              </w:r>
            </w:ins>
          </w:p>
        </w:tc>
      </w:tr>
      <w:tr w:rsidR="00D51451" w14:paraId="0874DC02" w14:textId="77777777" w:rsidTr="00F517AE">
        <w:trPr>
          <w:trHeight w:val="368"/>
          <w:ins w:id="516" w:author="Joe Ferrara" w:date="2013-05-08T17:33:00Z"/>
        </w:trPr>
        <w:tc>
          <w:tcPr>
            <w:tcW w:w="3984" w:type="dxa"/>
          </w:tcPr>
          <w:p w14:paraId="4FD88007" w14:textId="77777777" w:rsidR="00D51451" w:rsidRDefault="00D51451" w:rsidP="00F517AE">
            <w:pPr>
              <w:rPr>
                <w:ins w:id="517" w:author="Joe Ferrara" w:date="2013-05-08T17:33:00Z"/>
              </w:rPr>
            </w:pPr>
          </w:p>
        </w:tc>
        <w:tc>
          <w:tcPr>
            <w:tcW w:w="4464" w:type="dxa"/>
          </w:tcPr>
          <w:p w14:paraId="3FB4718C" w14:textId="52747723" w:rsidR="00D51451" w:rsidRPr="00D51451" w:rsidRDefault="00D51451" w:rsidP="00F517AE">
            <w:pPr>
              <w:rPr>
                <w:ins w:id="518" w:author="Joe Ferrara" w:date="2013-05-08T17:33:00Z"/>
              </w:rPr>
            </w:pPr>
            <w:ins w:id="519" w:author="Joe Ferrara" w:date="2013-05-08T17:34:00Z">
              <w:r w:rsidRPr="00D51451">
                <w:t>testSetTapOptionsSequence</w:t>
              </w:r>
            </w:ins>
          </w:p>
        </w:tc>
      </w:tr>
      <w:tr w:rsidR="00D51451" w14:paraId="60AF8951" w14:textId="77777777" w:rsidTr="00F517AE">
        <w:trPr>
          <w:trHeight w:val="368"/>
          <w:ins w:id="520" w:author="Joe Ferrara" w:date="2013-05-08T17:33:00Z"/>
        </w:trPr>
        <w:tc>
          <w:tcPr>
            <w:tcW w:w="3984" w:type="dxa"/>
          </w:tcPr>
          <w:p w14:paraId="50157DF6" w14:textId="77777777" w:rsidR="00D51451" w:rsidRDefault="00D51451" w:rsidP="00F517AE">
            <w:pPr>
              <w:rPr>
                <w:ins w:id="521" w:author="Joe Ferrara" w:date="2013-05-08T17:33:00Z"/>
              </w:rPr>
            </w:pPr>
          </w:p>
        </w:tc>
        <w:tc>
          <w:tcPr>
            <w:tcW w:w="4464" w:type="dxa"/>
          </w:tcPr>
          <w:p w14:paraId="638E2F0A" w14:textId="567FECEC" w:rsidR="00D51451" w:rsidRPr="00D51451" w:rsidRDefault="00D51451" w:rsidP="00F517AE">
            <w:pPr>
              <w:rPr>
                <w:ins w:id="522" w:author="Joe Ferrara" w:date="2013-05-08T17:33:00Z"/>
              </w:rPr>
            </w:pPr>
            <w:ins w:id="523" w:author="Joe Ferrara" w:date="2013-05-08T17:34:00Z">
              <w:r w:rsidRPr="00D51451">
                <w:t>testSetTapOptionsSound</w:t>
              </w:r>
            </w:ins>
          </w:p>
        </w:tc>
      </w:tr>
      <w:tr w:rsidR="00D51451" w14:paraId="06682F4F" w14:textId="77777777" w:rsidTr="00F517AE">
        <w:trPr>
          <w:trHeight w:val="368"/>
          <w:ins w:id="524" w:author="Joe Ferrara" w:date="2013-05-08T17:33:00Z"/>
        </w:trPr>
        <w:tc>
          <w:tcPr>
            <w:tcW w:w="3984" w:type="dxa"/>
          </w:tcPr>
          <w:p w14:paraId="3DE91CB6" w14:textId="77777777" w:rsidR="00D51451" w:rsidRDefault="00D51451" w:rsidP="00F517AE">
            <w:pPr>
              <w:rPr>
                <w:ins w:id="525" w:author="Joe Ferrara" w:date="2013-05-08T17:33:00Z"/>
              </w:rPr>
            </w:pPr>
          </w:p>
        </w:tc>
        <w:tc>
          <w:tcPr>
            <w:tcW w:w="4464" w:type="dxa"/>
          </w:tcPr>
          <w:p w14:paraId="32FF4789" w14:textId="2071A946" w:rsidR="00D51451" w:rsidRPr="00D51451" w:rsidRDefault="00D51451" w:rsidP="00F517AE">
            <w:pPr>
              <w:rPr>
                <w:ins w:id="526" w:author="Joe Ferrara" w:date="2013-05-08T17:33:00Z"/>
              </w:rPr>
            </w:pPr>
            <w:ins w:id="527" w:author="Joe Ferrara" w:date="2013-05-08T17:34:00Z">
              <w:r w:rsidRPr="00D51451">
                <w:t>testSetTapOptionsTimeout</w:t>
              </w:r>
            </w:ins>
          </w:p>
        </w:tc>
      </w:tr>
      <w:tr w:rsidR="00D51451" w14:paraId="14E02599" w14:textId="77777777" w:rsidTr="00F517AE">
        <w:trPr>
          <w:trHeight w:val="368"/>
          <w:ins w:id="528" w:author="Joe Ferrara" w:date="2013-05-08T17:34:00Z"/>
        </w:trPr>
        <w:tc>
          <w:tcPr>
            <w:tcW w:w="3984" w:type="dxa"/>
          </w:tcPr>
          <w:p w14:paraId="7490A2CB" w14:textId="2AA66BB1" w:rsidR="00D51451" w:rsidRDefault="00D51451" w:rsidP="00F517AE">
            <w:pPr>
              <w:rPr>
                <w:ins w:id="529" w:author="Joe Ferrara" w:date="2013-05-08T17:34:00Z"/>
              </w:rPr>
            </w:pPr>
            <w:ins w:id="530" w:author="Joe Ferrara" w:date="2013-05-08T17:36:00Z">
              <w:r>
                <w:t>GET /update_stream</w:t>
              </w:r>
            </w:ins>
          </w:p>
        </w:tc>
        <w:tc>
          <w:tcPr>
            <w:tcW w:w="4464" w:type="dxa"/>
          </w:tcPr>
          <w:p w14:paraId="6BC237B6" w14:textId="4A271112" w:rsidR="00D51451" w:rsidRPr="00D51451" w:rsidRDefault="00D51451" w:rsidP="00F517AE">
            <w:pPr>
              <w:rPr>
                <w:ins w:id="531" w:author="Joe Ferrara" w:date="2013-05-08T17:34:00Z"/>
              </w:rPr>
            </w:pPr>
            <w:ins w:id="532" w:author="Joe Ferrara" w:date="2013-05-08T17:34:00Z">
              <w:r w:rsidRPr="00D51451">
                <w:t>getUpdateStreamSimple</w:t>
              </w:r>
            </w:ins>
          </w:p>
        </w:tc>
      </w:tr>
    </w:tbl>
    <w:p w14:paraId="63FF115C" w14:textId="32529754" w:rsidR="00AF7D29" w:rsidRDefault="00AF7D29" w:rsidP="00AF7D29">
      <w:pPr>
        <w:pStyle w:val="Heading1"/>
      </w:pPr>
      <w:bookmarkStart w:id="533" w:name="_Toc229655590"/>
      <w:r>
        <w:t xml:space="preserve">Testing an xTP Device </w:t>
      </w:r>
      <w:r w:rsidR="00BD72D0">
        <w:t xml:space="preserve">After </w:t>
      </w:r>
      <w:r>
        <w:t>Installation</w:t>
      </w:r>
      <w:bookmarkEnd w:id="533"/>
    </w:p>
    <w:p w14:paraId="63FF115D" w14:textId="77777777" w:rsidR="00AF7D29" w:rsidRDefault="00AF7D29" w:rsidP="00AF7D29">
      <w:pPr>
        <w:pStyle w:val="Heading2"/>
      </w:pPr>
      <w:bookmarkStart w:id="534" w:name="_Toc229655591"/>
      <w:r>
        <w:t>Purpose</w:t>
      </w:r>
      <w:bookmarkEnd w:id="534"/>
    </w:p>
    <w:p w14:paraId="63FF115E" w14:textId="77777777" w:rsidR="00D314C5" w:rsidRDefault="00D314C5" w:rsidP="00D314C5">
      <w:pPr>
        <w:pStyle w:val="H2Body"/>
        <w:rPr>
          <w:ins w:id="535" w:author="Mark Mecham" w:date="2013-04-24T14:51:00Z"/>
        </w:rPr>
      </w:pPr>
      <w:r>
        <w:t>Provide basic tests to verify that xTP reader is healthy upon initial installation.</w:t>
      </w:r>
    </w:p>
    <w:p w14:paraId="3E4D399E" w14:textId="056E3927" w:rsidR="00771E65" w:rsidRPr="00D314C5" w:rsidRDefault="008C15B0" w:rsidP="00D314C5">
      <w:pPr>
        <w:pStyle w:val="H2Body"/>
      </w:pPr>
      <w:ins w:id="536" w:author="Joe Ferrara" w:date="2013-05-08T09:09:00Z">
        <w:r>
          <w:t xml:space="preserve">This is a guide for a simple test to run when the device is installed in a </w:t>
        </w:r>
      </w:ins>
      <w:ins w:id="537" w:author="Joe Ferrara" w:date="2013-05-08T09:20:00Z">
        <w:r w:rsidR="00232B6B">
          <w:t>park</w:t>
        </w:r>
      </w:ins>
      <w:ins w:id="538" w:author="Joe Ferrara" w:date="2013-05-08T09:09:00Z">
        <w:r>
          <w:t xml:space="preserve"> and not meant for testing builds of the software.</w:t>
        </w:r>
      </w:ins>
    </w:p>
    <w:p w14:paraId="63FF115F" w14:textId="77777777" w:rsidR="00AF7D29" w:rsidRDefault="00AF7D29" w:rsidP="00AF7D29">
      <w:pPr>
        <w:pStyle w:val="Heading2"/>
      </w:pPr>
      <w:bookmarkStart w:id="539" w:name="_Toc229655592"/>
      <w:r>
        <w:t>Scope</w:t>
      </w:r>
      <w:bookmarkEnd w:id="539"/>
    </w:p>
    <w:p w14:paraId="63FF1160" w14:textId="77777777" w:rsidR="00D314C5" w:rsidRPr="00D314C5" w:rsidRDefault="00D314C5" w:rsidP="00D314C5">
      <w:pPr>
        <w:pStyle w:val="H2Body"/>
      </w:pPr>
      <w:r>
        <w:t>This document covers basic manual physical tests as well as a set of API tests that can be run in a browser environment.</w:t>
      </w:r>
    </w:p>
    <w:p w14:paraId="63FF1161" w14:textId="77777777" w:rsidR="00AF7D29" w:rsidRDefault="00AF7D29" w:rsidP="00AF7D29">
      <w:pPr>
        <w:pStyle w:val="Heading2"/>
      </w:pPr>
      <w:bookmarkStart w:id="540" w:name="_Toc229655593"/>
      <w:r>
        <w:t>Background</w:t>
      </w:r>
      <w:bookmarkEnd w:id="540"/>
    </w:p>
    <w:p w14:paraId="63FF1162" w14:textId="77777777" w:rsidR="00D314C5" w:rsidRPr="00D314C5" w:rsidRDefault="00D314C5" w:rsidP="00D314C5">
      <w:pPr>
        <w:pStyle w:val="H2Body"/>
      </w:pPr>
      <w:r>
        <w:t>These tests are useful when a quick assessment of the xTP device’s functionality is desired.</w:t>
      </w:r>
    </w:p>
    <w:p w14:paraId="63FF1163" w14:textId="77777777" w:rsidR="00AF7D29" w:rsidRDefault="00AF7D29" w:rsidP="00AF7D29">
      <w:pPr>
        <w:pStyle w:val="Heading2"/>
      </w:pPr>
      <w:bookmarkStart w:id="541" w:name="_Toc229655594"/>
      <w:r>
        <w:t>Assumptions and Constraints</w:t>
      </w:r>
      <w:bookmarkEnd w:id="541"/>
    </w:p>
    <w:p w14:paraId="63FF1164" w14:textId="77777777" w:rsidR="00D314C5" w:rsidRDefault="00D314C5" w:rsidP="00D314C5">
      <w:pPr>
        <w:pStyle w:val="H2Body"/>
        <w:numPr>
          <w:ilvl w:val="0"/>
          <w:numId w:val="36"/>
        </w:numPr>
      </w:pPr>
      <w:r>
        <w:t>xTP hardware has been set up and accessible from a networked computer</w:t>
      </w:r>
    </w:p>
    <w:p w14:paraId="63FF1165" w14:textId="77777777" w:rsidR="00D314C5" w:rsidRDefault="00D314C5" w:rsidP="00D314C5">
      <w:pPr>
        <w:pStyle w:val="H2Body"/>
        <w:numPr>
          <w:ilvl w:val="0"/>
          <w:numId w:val="36"/>
        </w:numPr>
      </w:pPr>
      <w:r>
        <w:t>Firefox browser is available for use</w:t>
      </w:r>
    </w:p>
    <w:p w14:paraId="63FF1166" w14:textId="31D7037C" w:rsidR="00D314C5" w:rsidRDefault="00D314C5" w:rsidP="00D314C5">
      <w:pPr>
        <w:pStyle w:val="H2Body"/>
        <w:numPr>
          <w:ilvl w:val="0"/>
          <w:numId w:val="36"/>
        </w:numPr>
      </w:pPr>
      <w:r>
        <w:lastRenderedPageBreak/>
        <w:t xml:space="preserve">Plug-in named “REST Client for Firefox” installed for Firefox. Available at </w:t>
      </w:r>
      <w:hyperlink r:id="rId27" w:history="1">
        <w:r w:rsidRPr="00C9728B">
          <w:rPr>
            <w:rStyle w:val="Hyperlink"/>
          </w:rPr>
          <w:t>https://addons.mozilla.org/en-US/firefox/addon/restclient/</w:t>
        </w:r>
      </w:hyperlink>
      <w:r>
        <w:br/>
      </w:r>
      <w:r>
        <w:rPr>
          <w:noProof/>
        </w:rPr>
        <w:drawing>
          <wp:inline distT="0" distB="0" distL="0" distR="0" wp14:anchorId="63FF11DD" wp14:editId="63FF11DE">
            <wp:extent cx="5930900" cy="4775200"/>
            <wp:effectExtent l="0" t="0" r="12700" b="0"/>
            <wp:docPr id="8" name="Picture 8" descr="Macintosh HD:Users:joef:Desktop:REST Client 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f:Desktop:REST Client screen sh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0900" cy="4775200"/>
                    </a:xfrm>
                    <a:prstGeom prst="rect">
                      <a:avLst/>
                    </a:prstGeom>
                    <a:noFill/>
                    <a:ln>
                      <a:noFill/>
                    </a:ln>
                  </pic:spPr>
                </pic:pic>
              </a:graphicData>
            </a:graphic>
          </wp:inline>
        </w:drawing>
      </w:r>
      <w:r w:rsidR="00BB3AEA" w:rsidRPr="00BB3AEA">
        <w:rPr>
          <w:b/>
          <w:sz w:val="18"/>
          <w:szCs w:val="18"/>
        </w:rPr>
        <w:t xml:space="preserve">Figure </w:t>
      </w:r>
      <w:r w:rsidR="00CA2F6D" w:rsidRPr="00BB3AEA">
        <w:rPr>
          <w:b/>
          <w:sz w:val="18"/>
          <w:szCs w:val="18"/>
        </w:rPr>
        <w:t>5</w:t>
      </w:r>
      <w:r w:rsidR="00CA2F6D">
        <w:rPr>
          <w:b/>
          <w:sz w:val="18"/>
          <w:szCs w:val="18"/>
        </w:rPr>
        <w:t xml:space="preserve"> </w:t>
      </w:r>
      <w:r w:rsidR="00CA2F6D" w:rsidRPr="00BB3AEA">
        <w:rPr>
          <w:b/>
          <w:sz w:val="18"/>
          <w:szCs w:val="18"/>
        </w:rPr>
        <w:t>REST</w:t>
      </w:r>
      <w:r w:rsidR="00BB3AEA" w:rsidRPr="00BB3AEA">
        <w:rPr>
          <w:b/>
          <w:sz w:val="18"/>
          <w:szCs w:val="18"/>
        </w:rPr>
        <w:t xml:space="preserve"> Client for Firefox</w:t>
      </w:r>
      <w:r w:rsidR="00BB3AEA">
        <w:br/>
      </w:r>
      <w:r>
        <w:br/>
      </w:r>
      <w:r w:rsidRPr="00D314C5">
        <w:rPr>
          <w:b/>
        </w:rPr>
        <w:t>How to use the REST client</w:t>
      </w:r>
    </w:p>
    <w:p w14:paraId="63FF1167" w14:textId="77777777" w:rsidR="00D314C5" w:rsidRDefault="00D314C5" w:rsidP="00D314C5">
      <w:pPr>
        <w:pStyle w:val="H2Body"/>
        <w:numPr>
          <w:ilvl w:val="1"/>
          <w:numId w:val="37"/>
        </w:numPr>
      </w:pPr>
      <w:r>
        <w:t xml:space="preserve">Specify type of REST request in the </w:t>
      </w:r>
      <w:r w:rsidRPr="00D314C5">
        <w:rPr>
          <w:rStyle w:val="Emphasis"/>
        </w:rPr>
        <w:t>Method</w:t>
      </w:r>
      <w:r>
        <w:t xml:space="preserve"> field. Most tests use a </w:t>
      </w:r>
      <w:r w:rsidRPr="00D314C5">
        <w:rPr>
          <w:rStyle w:val="Strong"/>
        </w:rPr>
        <w:t>GET</w:t>
      </w:r>
      <w:r>
        <w:t xml:space="preserve"> request.</w:t>
      </w:r>
    </w:p>
    <w:p w14:paraId="63FF1168" w14:textId="77777777" w:rsidR="00D314C5" w:rsidRDefault="00D314C5" w:rsidP="00D314C5">
      <w:pPr>
        <w:pStyle w:val="H2Body"/>
        <w:numPr>
          <w:ilvl w:val="1"/>
          <w:numId w:val="37"/>
        </w:numPr>
      </w:pPr>
      <w:r>
        <w:t xml:space="preserve">Enter the URL in the field to right of </w:t>
      </w:r>
      <w:r w:rsidRPr="00D314C5">
        <w:rPr>
          <w:rStyle w:val="Emphasis"/>
        </w:rPr>
        <w:t>Method</w:t>
      </w:r>
      <w:r>
        <w:t xml:space="preserve"> field.</w:t>
      </w:r>
    </w:p>
    <w:p w14:paraId="63FF1169" w14:textId="77777777" w:rsidR="00D314C5" w:rsidRDefault="00D314C5" w:rsidP="00D314C5">
      <w:pPr>
        <w:pStyle w:val="H2Body"/>
        <w:numPr>
          <w:ilvl w:val="1"/>
          <w:numId w:val="37"/>
        </w:numPr>
      </w:pPr>
      <w:r>
        <w:t xml:space="preserve">Click </w:t>
      </w:r>
      <w:r w:rsidRPr="00D314C5">
        <w:rPr>
          <w:rStyle w:val="Strong"/>
        </w:rPr>
        <w:t>Send</w:t>
      </w:r>
      <w:r>
        <w:t>.</w:t>
      </w:r>
    </w:p>
    <w:p w14:paraId="63FF116A" w14:textId="77777777" w:rsidR="00D314C5" w:rsidRDefault="00D314C5" w:rsidP="00D314C5">
      <w:pPr>
        <w:pStyle w:val="H2Body"/>
        <w:ind w:left="1170"/>
      </w:pPr>
      <w:r>
        <w:lastRenderedPageBreak/>
        <w:t>The Response Header tab below should show “Status Code: 200 OK”. The Response Body tab will show output from API where applicable.</w:t>
      </w:r>
      <w:r>
        <w:br/>
      </w:r>
    </w:p>
    <w:p w14:paraId="63FF116B" w14:textId="276DB1EB" w:rsidR="00D314C5" w:rsidRDefault="00D314C5" w:rsidP="00D314C5">
      <w:pPr>
        <w:pStyle w:val="H2Body"/>
        <w:numPr>
          <w:ilvl w:val="0"/>
          <w:numId w:val="36"/>
        </w:numPr>
      </w:pPr>
      <w:r>
        <w:t>This document is written from the perspective of someone running either Mac OX X or Linux</w:t>
      </w:r>
      <w:r w:rsidR="00E92416">
        <w:t xml:space="preserve">. </w:t>
      </w:r>
      <w:r>
        <w:t>If you use Windows, then the ‘putty’ utility is used instead of ‘ssh’ to access the reader</w:t>
      </w:r>
      <w:r w:rsidR="00E92416">
        <w:t xml:space="preserve">. </w:t>
      </w:r>
      <w:r>
        <w:t xml:space="preserve">More information about ‘putty’ is at: </w:t>
      </w:r>
      <w:hyperlink r:id="rId29" w:history="1">
        <w:r w:rsidR="00F3710D" w:rsidRPr="00F30F46">
          <w:rPr>
            <w:rStyle w:val="Hyperlink"/>
          </w:rPr>
          <w:t>http://www.chiark.greenend.org.uk/~sgtatham/putty/</w:t>
        </w:r>
      </w:hyperlink>
    </w:p>
    <w:p w14:paraId="63FF1179" w14:textId="77777777" w:rsidR="00D314C5" w:rsidRPr="00D314C5" w:rsidRDefault="00D314C5" w:rsidP="00750398">
      <w:pPr>
        <w:pStyle w:val="H2Body"/>
        <w:ind w:left="0"/>
      </w:pPr>
    </w:p>
    <w:p w14:paraId="63FF117C" w14:textId="77777777" w:rsidR="00AF7D29" w:rsidRDefault="00AF7D29" w:rsidP="00AF7D29">
      <w:pPr>
        <w:pStyle w:val="Heading1"/>
      </w:pPr>
      <w:bookmarkStart w:id="542" w:name="_Toc229655595"/>
      <w:r>
        <w:t>Tests When Not Connected to xBRC</w:t>
      </w:r>
      <w:bookmarkEnd w:id="542"/>
    </w:p>
    <w:p w14:paraId="63FF117D" w14:textId="77777777" w:rsidR="00AF7D29" w:rsidRDefault="00AF7D29" w:rsidP="00AF7D29">
      <w:pPr>
        <w:pStyle w:val="Heading2"/>
      </w:pPr>
      <w:bookmarkStart w:id="543" w:name="_Toc229655596"/>
      <w:r>
        <w:t>Manual Physical Tests</w:t>
      </w:r>
      <w:bookmarkEnd w:id="543"/>
    </w:p>
    <w:p w14:paraId="63FF117E" w14:textId="31F26B95" w:rsidR="00D314C5" w:rsidRPr="00D314C5" w:rsidRDefault="00D314C5" w:rsidP="00D314C5">
      <w:pPr>
        <w:pStyle w:val="H2Body"/>
      </w:pPr>
      <w:r>
        <w:t xml:space="preserve">Required items are a provisioned RFID card and (optionally) a provisioned </w:t>
      </w:r>
      <w:r w:rsidR="0023351B">
        <w:t>MagicBand.</w:t>
      </w:r>
    </w:p>
    <w:p w14:paraId="63FF117F" w14:textId="7F753256" w:rsidR="00AF7D29" w:rsidRDefault="00AF7D29" w:rsidP="00AF7D29">
      <w:pPr>
        <w:pStyle w:val="Heading3"/>
      </w:pPr>
      <w:bookmarkStart w:id="544" w:name="_Toc229655597"/>
      <w:r>
        <w:t>T</w:t>
      </w:r>
      <w:r w:rsidR="00CA2905">
        <w:t>ouch</w:t>
      </w:r>
      <w:r>
        <w:t xml:space="preserve"> RFID Card to xTP</w:t>
      </w:r>
      <w:bookmarkEnd w:id="544"/>
    </w:p>
    <w:p w14:paraId="63FF1181" w14:textId="103E5599" w:rsidR="001552B2" w:rsidRDefault="00771E65" w:rsidP="001552B2">
      <w:pPr>
        <w:pStyle w:val="H3Body"/>
        <w:numPr>
          <w:ilvl w:val="0"/>
          <w:numId w:val="38"/>
        </w:numPr>
      </w:pPr>
      <w:ins w:id="545" w:author="Mark Mecham" w:date="2013-04-24T14:53:00Z">
        <w:r>
          <w:rPr>
            <w:b/>
          </w:rPr>
          <w:t xml:space="preserve"> Steps</w:t>
        </w:r>
      </w:ins>
      <w:ins w:id="546" w:author="Joe Ferrara" w:date="2013-04-30T11:11:00Z">
        <w:r w:rsidR="002D207D">
          <w:rPr>
            <w:b/>
          </w:rPr>
          <w:t xml:space="preserve"> to </w:t>
        </w:r>
      </w:ins>
      <w:r w:rsidR="001552B2">
        <w:t>Turn on xTP.</w:t>
      </w:r>
    </w:p>
    <w:p w14:paraId="63FF1182" w14:textId="77777777" w:rsidR="001552B2" w:rsidRDefault="001552B2" w:rsidP="001552B2">
      <w:pPr>
        <w:pStyle w:val="H3Body"/>
        <w:numPr>
          <w:ilvl w:val="0"/>
          <w:numId w:val="38"/>
        </w:numPr>
      </w:pPr>
      <w:r>
        <w:t>Wait for boot up (LIGHTS and sound will occur when xTP is READY).</w:t>
      </w:r>
    </w:p>
    <w:p w14:paraId="63FF1183" w14:textId="7C3BB846" w:rsidR="001552B2" w:rsidRDefault="00CA2905" w:rsidP="001552B2">
      <w:pPr>
        <w:pStyle w:val="H3Body"/>
        <w:numPr>
          <w:ilvl w:val="0"/>
          <w:numId w:val="38"/>
        </w:numPr>
      </w:pPr>
      <w:r>
        <w:t>Touch</w:t>
      </w:r>
      <w:r w:rsidR="001552B2">
        <w:t xml:space="preserve"> an RFID for a second on the xTP.</w:t>
      </w:r>
    </w:p>
    <w:p w14:paraId="63FF1184" w14:textId="77777777" w:rsidR="001552B2" w:rsidRPr="001552B2" w:rsidRDefault="001552B2" w:rsidP="001552B2">
      <w:pPr>
        <w:pStyle w:val="H3Body"/>
        <w:rPr>
          <w:b/>
        </w:rPr>
      </w:pPr>
      <w:r w:rsidRPr="001552B2">
        <w:rPr>
          <w:b/>
        </w:rPr>
        <w:t>Expected result</w:t>
      </w:r>
    </w:p>
    <w:p w14:paraId="63FF1185" w14:textId="77777777" w:rsidR="001552B2" w:rsidRPr="00D314C5" w:rsidRDefault="001552B2" w:rsidP="001552B2">
      <w:pPr>
        <w:pStyle w:val="H3Body"/>
        <w:ind w:left="1080"/>
      </w:pPr>
      <w:r>
        <w:t>Lights and sounds occur.</w:t>
      </w:r>
    </w:p>
    <w:p w14:paraId="63FF1186" w14:textId="7725681C" w:rsidR="00AF7D29" w:rsidRPr="00AF7D29" w:rsidRDefault="00CA2905" w:rsidP="00AF7D29">
      <w:pPr>
        <w:pStyle w:val="Heading3"/>
      </w:pPr>
      <w:bookmarkStart w:id="547" w:name="_Toc229655598"/>
      <w:r>
        <w:t>Touch</w:t>
      </w:r>
      <w:r w:rsidR="00AF7D29">
        <w:t xml:space="preserve"> </w:t>
      </w:r>
      <w:r w:rsidR="0023351B">
        <w:t>MagicBand Card</w:t>
      </w:r>
      <w:r w:rsidR="00AF7D29">
        <w:t xml:space="preserve"> to xTP</w:t>
      </w:r>
      <w:bookmarkEnd w:id="547"/>
    </w:p>
    <w:p w14:paraId="63FF1188" w14:textId="5108A1B1" w:rsidR="001552B2" w:rsidRDefault="00771E65" w:rsidP="001552B2">
      <w:pPr>
        <w:pStyle w:val="H3Body"/>
        <w:numPr>
          <w:ilvl w:val="0"/>
          <w:numId w:val="39"/>
        </w:numPr>
      </w:pPr>
      <w:ins w:id="548" w:author="Mark Mecham" w:date="2013-04-24T14:53:00Z">
        <w:r>
          <w:rPr>
            <w:b/>
          </w:rPr>
          <w:t xml:space="preserve"> Steps</w:t>
        </w:r>
      </w:ins>
      <w:ins w:id="549" w:author="Joe Ferrara" w:date="2013-04-30T11:12:00Z">
        <w:r w:rsidR="002D207D">
          <w:rPr>
            <w:b/>
          </w:rPr>
          <w:t xml:space="preserve"> to </w:t>
        </w:r>
      </w:ins>
      <w:r w:rsidR="001552B2">
        <w:t>Turn on xTP.</w:t>
      </w:r>
    </w:p>
    <w:p w14:paraId="63FF1189" w14:textId="77777777" w:rsidR="001552B2" w:rsidRDefault="001552B2" w:rsidP="001552B2">
      <w:pPr>
        <w:pStyle w:val="H3Body"/>
        <w:numPr>
          <w:ilvl w:val="0"/>
          <w:numId w:val="39"/>
        </w:numPr>
      </w:pPr>
      <w:r>
        <w:t>Wait for boot up (LIGHTS and sound will occur when xTP is READY).</w:t>
      </w:r>
    </w:p>
    <w:p w14:paraId="63FF118A" w14:textId="3E0A1C59" w:rsidR="001552B2" w:rsidRDefault="00CA2905" w:rsidP="001552B2">
      <w:pPr>
        <w:pStyle w:val="H3Body"/>
        <w:numPr>
          <w:ilvl w:val="0"/>
          <w:numId w:val="39"/>
        </w:numPr>
      </w:pPr>
      <w:r>
        <w:t>Touch</w:t>
      </w:r>
      <w:r w:rsidR="001552B2">
        <w:t xml:space="preserve"> a </w:t>
      </w:r>
      <w:r w:rsidR="0023351B">
        <w:t>MagicBand for</w:t>
      </w:r>
      <w:r w:rsidR="001552B2">
        <w:t xml:space="preserve"> a second on the xTP.</w:t>
      </w:r>
    </w:p>
    <w:p w14:paraId="63FF118B" w14:textId="77777777" w:rsidR="001552B2" w:rsidRPr="001552B2" w:rsidRDefault="001552B2" w:rsidP="001552B2">
      <w:pPr>
        <w:pStyle w:val="H3Body"/>
        <w:rPr>
          <w:b/>
        </w:rPr>
      </w:pPr>
      <w:r w:rsidRPr="001552B2">
        <w:rPr>
          <w:b/>
        </w:rPr>
        <w:t>Expected result</w:t>
      </w:r>
    </w:p>
    <w:p w14:paraId="63FF118C" w14:textId="77777777" w:rsidR="001552B2" w:rsidRPr="00D314C5" w:rsidRDefault="001552B2" w:rsidP="001552B2">
      <w:pPr>
        <w:pStyle w:val="H3Body"/>
        <w:ind w:left="1080"/>
      </w:pPr>
      <w:r>
        <w:t>Lights and sounds occur.</w:t>
      </w:r>
    </w:p>
    <w:p w14:paraId="63FF118D" w14:textId="77777777" w:rsidR="00AF7D29" w:rsidRDefault="00AF7D29" w:rsidP="001552B2">
      <w:pPr>
        <w:pStyle w:val="Heading2"/>
      </w:pPr>
      <w:bookmarkStart w:id="550" w:name="_Toc229655599"/>
      <w:r w:rsidRPr="001552B2">
        <w:lastRenderedPageBreak/>
        <w:t>API</w:t>
      </w:r>
      <w:r>
        <w:t xml:space="preserve"> Tests</w:t>
      </w:r>
      <w:bookmarkEnd w:id="550"/>
    </w:p>
    <w:p w14:paraId="63FF118E" w14:textId="77777777" w:rsidR="00AF7D29" w:rsidRDefault="00AF7D29" w:rsidP="00AF7D29">
      <w:pPr>
        <w:pStyle w:val="Heading3"/>
      </w:pPr>
      <w:bookmarkStart w:id="551" w:name="_Toc229655600"/>
      <w:r>
        <w:t>Get Reader Info</w:t>
      </w:r>
      <w:bookmarkEnd w:id="551"/>
    </w:p>
    <w:p w14:paraId="63FF1190" w14:textId="71823A5F" w:rsidR="001552B2" w:rsidRDefault="00771E65" w:rsidP="001552B2">
      <w:pPr>
        <w:pStyle w:val="H3Body"/>
        <w:numPr>
          <w:ilvl w:val="0"/>
          <w:numId w:val="40"/>
        </w:numPr>
      </w:pPr>
      <w:ins w:id="552" w:author="Mark Mecham" w:date="2013-04-24T14:53:00Z">
        <w:r>
          <w:rPr>
            <w:b/>
          </w:rPr>
          <w:t xml:space="preserve"> Steps</w:t>
        </w:r>
      </w:ins>
      <w:ins w:id="553" w:author="Joe Ferrara" w:date="2013-04-30T11:12:00Z">
        <w:r w:rsidR="002D207D">
          <w:rPr>
            <w:b/>
          </w:rPr>
          <w:t xml:space="preserve"> to </w:t>
        </w:r>
      </w:ins>
      <w:r w:rsidR="001552B2">
        <w:t xml:space="preserve">Open Firefox and choose </w:t>
      </w:r>
      <w:r w:rsidR="001552B2" w:rsidRPr="001552B2">
        <w:rPr>
          <w:rStyle w:val="Strong"/>
        </w:rPr>
        <w:t>REST Client</w:t>
      </w:r>
      <w:r w:rsidR="001552B2">
        <w:t xml:space="preserve"> tool from Tools menu.</w:t>
      </w:r>
    </w:p>
    <w:p w14:paraId="63FF1191" w14:textId="77777777" w:rsidR="001552B2" w:rsidRDefault="001552B2" w:rsidP="001552B2">
      <w:pPr>
        <w:pStyle w:val="H3Body"/>
        <w:numPr>
          <w:ilvl w:val="0"/>
          <w:numId w:val="40"/>
        </w:numPr>
      </w:pPr>
      <w:r>
        <w:t xml:space="preserve">Specify </w:t>
      </w:r>
      <w:r w:rsidRPr="001552B2">
        <w:rPr>
          <w:rStyle w:val="Strong"/>
        </w:rPr>
        <w:t>GET</w:t>
      </w:r>
      <w:r>
        <w:t xml:space="preserve"> method in </w:t>
      </w:r>
      <w:r w:rsidRPr="001552B2">
        <w:rPr>
          <w:rStyle w:val="Emphasis"/>
        </w:rPr>
        <w:t>Method</w:t>
      </w:r>
      <w:r>
        <w:t xml:space="preserve"> field.</w:t>
      </w:r>
    </w:p>
    <w:p w14:paraId="63FF1192" w14:textId="7F123846" w:rsidR="001552B2" w:rsidRDefault="001552B2" w:rsidP="001552B2">
      <w:pPr>
        <w:pStyle w:val="H3Body"/>
        <w:numPr>
          <w:ilvl w:val="0"/>
          <w:numId w:val="40"/>
        </w:numPr>
      </w:pPr>
      <w:r>
        <w:t xml:space="preserve">In next field enter </w:t>
      </w:r>
      <w:r w:rsidR="005746E1">
        <w:t>“</w:t>
      </w:r>
      <w:r>
        <w:t xml:space="preserve">http://&lt;xTP IP </w:t>
      </w:r>
      <w:r w:rsidR="009E1F60">
        <w:t>address</w:t>
      </w:r>
      <w:r>
        <w:t>&gt;:&lt;xTP port&gt;/reader/info</w:t>
      </w:r>
      <w:r w:rsidR="005746E1">
        <w:t>”</w:t>
      </w:r>
    </w:p>
    <w:p w14:paraId="63FF1193" w14:textId="77777777" w:rsidR="001552B2" w:rsidRDefault="001552B2" w:rsidP="001552B2">
      <w:pPr>
        <w:pStyle w:val="H3Body"/>
        <w:numPr>
          <w:ilvl w:val="0"/>
          <w:numId w:val="40"/>
        </w:numPr>
      </w:pPr>
      <w:r>
        <w:t xml:space="preserve">Click </w:t>
      </w:r>
      <w:r w:rsidRPr="001552B2">
        <w:rPr>
          <w:rStyle w:val="Strong"/>
        </w:rPr>
        <w:t>Send</w:t>
      </w:r>
      <w:r>
        <w:t>.</w:t>
      </w:r>
    </w:p>
    <w:p w14:paraId="63FF1194" w14:textId="77777777" w:rsidR="001552B2" w:rsidRPr="001552B2" w:rsidRDefault="001552B2" w:rsidP="001552B2">
      <w:pPr>
        <w:pStyle w:val="H3Body"/>
        <w:rPr>
          <w:b/>
        </w:rPr>
      </w:pPr>
      <w:r w:rsidRPr="001552B2">
        <w:rPr>
          <w:b/>
        </w:rPr>
        <w:t>Expected result</w:t>
      </w:r>
    </w:p>
    <w:p w14:paraId="63FF1195" w14:textId="77777777" w:rsidR="001552B2" w:rsidRDefault="001552B2" w:rsidP="001552B2">
      <w:pPr>
        <w:pStyle w:val="H3Body"/>
        <w:numPr>
          <w:ilvl w:val="0"/>
          <w:numId w:val="41"/>
        </w:numPr>
      </w:pPr>
      <w:r>
        <w:t>HTTP Headers contain “Status Code: 200 OK”</w:t>
      </w:r>
    </w:p>
    <w:p w14:paraId="63FF1196" w14:textId="77777777" w:rsidR="001552B2" w:rsidRDefault="001552B2" w:rsidP="001552B2">
      <w:pPr>
        <w:pStyle w:val="H3Body"/>
        <w:numPr>
          <w:ilvl w:val="0"/>
          <w:numId w:val="41"/>
        </w:numPr>
      </w:pPr>
      <w:r>
        <w:t>Response Body shows output similar to below. Some of the values you see in your output may be blank.</w:t>
      </w:r>
    </w:p>
    <w:p w14:paraId="63FF11A6" w14:textId="225271F4" w:rsidR="001552B2" w:rsidRPr="001552B2" w:rsidRDefault="00FF4123" w:rsidP="00C153A3">
      <w:pPr>
        <w:pStyle w:val="H3Body"/>
        <w:ind w:left="1080"/>
        <w:rPr>
          <w:rFonts w:ascii="Courier New" w:hAnsi="Courier New" w:cs="Courier New"/>
        </w:rPr>
      </w:pPr>
      <w:r w:rsidRPr="00FF4123">
        <w:rPr>
          <w:rFonts w:ascii="Courier New" w:hAnsi="Courier New" w:cs="Courier New"/>
        </w:rPr>
        <w:t>{</w:t>
      </w:r>
      <w:r>
        <w:rPr>
          <w:rFonts w:ascii="Courier New" w:hAnsi="Courier New" w:cs="Courier New"/>
        </w:rPr>
        <w:br/>
      </w:r>
      <w:r w:rsidRPr="00FF4123">
        <w:rPr>
          <w:rFonts w:ascii="Courier New" w:hAnsi="Courier New" w:cs="Courier New"/>
        </w:rPr>
        <w:t xml:space="preserve">   "HW type" : "xTP2",</w:t>
      </w:r>
      <w:r>
        <w:rPr>
          <w:rFonts w:ascii="Courier New" w:hAnsi="Courier New" w:cs="Courier New"/>
        </w:rPr>
        <w:br/>
      </w:r>
      <w:r w:rsidRPr="00FF4123">
        <w:rPr>
          <w:rFonts w:ascii="Courier New" w:hAnsi="Courier New" w:cs="Courier New"/>
        </w:rPr>
        <w:t xml:space="preserve">   "RFID" : {</w:t>
      </w:r>
      <w:r>
        <w:rPr>
          <w:rFonts w:ascii="Courier New" w:hAnsi="Courier New" w:cs="Courier New"/>
        </w:rPr>
        <w:br/>
      </w:r>
      <w:r w:rsidRPr="00FF4123">
        <w:rPr>
          <w:rFonts w:ascii="Courier New" w:hAnsi="Courier New" w:cs="Courier New"/>
        </w:rPr>
        <w:t xml:space="preserve">      "SAM FW version" : "4.1",</w:t>
      </w:r>
      <w:r>
        <w:rPr>
          <w:rFonts w:ascii="Courier New" w:hAnsi="Courier New" w:cs="Courier New"/>
        </w:rPr>
        <w:br/>
      </w:r>
      <w:r w:rsidRPr="00FF4123">
        <w:rPr>
          <w:rFonts w:ascii="Courier New" w:hAnsi="Courier New" w:cs="Courier New"/>
        </w:rPr>
        <w:t xml:space="preserve">      "SAM mfg date" : "5/24/12",</w:t>
      </w:r>
      <w:r>
        <w:rPr>
          <w:rFonts w:ascii="Courier New" w:hAnsi="Courier New" w:cs="Courier New"/>
        </w:rPr>
        <w:br/>
      </w:r>
      <w:r w:rsidRPr="00FF4123">
        <w:rPr>
          <w:rFonts w:ascii="Courier New" w:hAnsi="Courier New" w:cs="Courier New"/>
        </w:rPr>
        <w:t xml:space="preserve">      "SAM sn" : "041C3BF2F92580",</w:t>
      </w:r>
      <w:r>
        <w:rPr>
          <w:rFonts w:ascii="Courier New" w:hAnsi="Courier New" w:cs="Courier New"/>
        </w:rPr>
        <w:br/>
      </w:r>
      <w:r w:rsidRPr="00FF4123">
        <w:rPr>
          <w:rFonts w:ascii="Courier New" w:hAnsi="Courier New" w:cs="Courier New"/>
        </w:rPr>
        <w:t xml:space="preserve">      "TDA8029 FW version" : "07 Release 1.0"</w:t>
      </w:r>
      <w:r>
        <w:rPr>
          <w:rFonts w:ascii="Courier New" w:hAnsi="Courier New" w:cs="Courier New"/>
        </w:rPr>
        <w:br/>
      </w:r>
      <w:r w:rsidRPr="00FF4123">
        <w:rPr>
          <w:rFonts w:ascii="Courier New" w:hAnsi="Courier New" w:cs="Courier New"/>
        </w:rPr>
        <w:t xml:space="preserve">   },</w:t>
      </w:r>
      <w:r>
        <w:rPr>
          <w:rFonts w:ascii="Courier New" w:hAnsi="Courier New" w:cs="Courier New"/>
        </w:rPr>
        <w:br/>
      </w:r>
      <w:r w:rsidRPr="00FF4123">
        <w:rPr>
          <w:rFonts w:ascii="Courier New" w:hAnsi="Courier New" w:cs="Courier New"/>
        </w:rPr>
        <w:t xml:space="preserve">   "ext hw" : "xTPX rev 1",</w:t>
      </w:r>
      <w:r>
        <w:rPr>
          <w:rFonts w:ascii="Courier New" w:hAnsi="Courier New" w:cs="Courier New"/>
        </w:rPr>
        <w:br/>
      </w:r>
      <w:r w:rsidRPr="00FF4123">
        <w:rPr>
          <w:rFonts w:ascii="Courier New" w:hAnsi="Courier New" w:cs="Courier New"/>
        </w:rPr>
        <w:t xml:space="preserve">   "ext sn" : "",</w:t>
      </w:r>
      <w:r>
        <w:rPr>
          <w:rFonts w:ascii="Courier New" w:hAnsi="Courier New" w:cs="Courier New"/>
        </w:rPr>
        <w:br/>
      </w:r>
      <w:r w:rsidRPr="00FF4123">
        <w:rPr>
          <w:rFonts w:ascii="Courier New" w:hAnsi="Courier New" w:cs="Courier New"/>
        </w:rPr>
        <w:t xml:space="preserve">   "linux version" : "Linux overo 2.6.39 #1 Fri Mar 8 11:47:58 PST 2013 armv7l unknown\n",</w:t>
      </w:r>
      <w:r>
        <w:rPr>
          <w:rFonts w:ascii="Courier New" w:hAnsi="Courier New" w:cs="Courier New"/>
        </w:rPr>
        <w:br/>
      </w:r>
      <w:r w:rsidRPr="00FF4123">
        <w:rPr>
          <w:rFonts w:ascii="Courier New" w:hAnsi="Courier New" w:cs="Courier New"/>
        </w:rPr>
        <w:t xml:space="preserve">   "mac" : "02:0A:80:00:02:3B",</w:t>
      </w:r>
      <w:r>
        <w:rPr>
          <w:rFonts w:ascii="Courier New" w:hAnsi="Courier New" w:cs="Courier New"/>
        </w:rPr>
        <w:br/>
      </w:r>
      <w:r w:rsidRPr="00FF4123">
        <w:rPr>
          <w:rFonts w:ascii="Courier New" w:hAnsi="Courier New" w:cs="Courier New"/>
        </w:rPr>
        <w:t xml:space="preserve">   "media hash" : "bcaceadfb8dcf572d6e220f4dd1f7302",</w:t>
      </w:r>
      <w:r>
        <w:rPr>
          <w:rFonts w:ascii="Courier New" w:hAnsi="Courier New" w:cs="Courier New"/>
        </w:rPr>
        <w:br/>
      </w:r>
      <w:r w:rsidRPr="00FF4123">
        <w:rPr>
          <w:rFonts w:ascii="Courier New" w:hAnsi="Courier New" w:cs="Courier New"/>
        </w:rPr>
        <w:t xml:space="preserve">   "min xbrc version" : "0.0.0.0",</w:t>
      </w:r>
      <w:r>
        <w:rPr>
          <w:rFonts w:ascii="Courier New" w:hAnsi="Courier New" w:cs="Courier New"/>
        </w:rPr>
        <w:br/>
      </w:r>
      <w:r w:rsidRPr="00FF4123">
        <w:rPr>
          <w:rFonts w:ascii="Courier New" w:hAnsi="Courier New" w:cs="Courier New"/>
        </w:rPr>
        <w:t xml:space="preserve">   "next eno" : 418, </w:t>
      </w:r>
      <w:r>
        <w:rPr>
          <w:rFonts w:ascii="Courier New" w:hAnsi="Courier New" w:cs="Courier New"/>
        </w:rPr>
        <w:br/>
      </w:r>
      <w:r w:rsidRPr="00FF4123">
        <w:rPr>
          <w:rFonts w:ascii="Courier New" w:hAnsi="Courier New" w:cs="Courier New"/>
        </w:rPr>
        <w:t xml:space="preserve">   "port" : 8080, </w:t>
      </w:r>
      <w:r>
        <w:rPr>
          <w:rFonts w:ascii="Courier New" w:hAnsi="Courier New" w:cs="Courier New"/>
        </w:rPr>
        <w:br/>
      </w:r>
      <w:r w:rsidRPr="00FF4123">
        <w:rPr>
          <w:rFonts w:ascii="Courier New" w:hAnsi="Courier New" w:cs="Courier New"/>
        </w:rPr>
        <w:t xml:space="preserve">   "reader name" : "ig88",</w:t>
      </w:r>
      <w:r>
        <w:rPr>
          <w:rFonts w:ascii="Courier New" w:hAnsi="Courier New" w:cs="Courier New"/>
        </w:rPr>
        <w:br/>
      </w:r>
      <w:r w:rsidRPr="00FF4123">
        <w:rPr>
          <w:rFonts w:ascii="Courier New" w:hAnsi="Courier New" w:cs="Courier New"/>
        </w:rPr>
        <w:t xml:space="preserve">   "reader type" : "xFP",</w:t>
      </w:r>
      <w:r>
        <w:rPr>
          <w:rFonts w:ascii="Courier New" w:hAnsi="Courier New" w:cs="Courier New"/>
        </w:rPr>
        <w:br/>
      </w:r>
      <w:r w:rsidRPr="00FF4123">
        <w:rPr>
          <w:rFonts w:ascii="Courier New" w:hAnsi="Courier New" w:cs="Courier New"/>
        </w:rPr>
        <w:t xml:space="preserve">   "reader version" : "2.5.7-3097 2013 Apr 05-09:22:28 - xfp-release (f49f8c92c91f532d86b5194a61597baf486a9e3a)", </w:t>
      </w:r>
      <w:r>
        <w:rPr>
          <w:rFonts w:ascii="Courier New" w:hAnsi="Courier New" w:cs="Courier New"/>
        </w:rPr>
        <w:br/>
      </w:r>
      <w:r w:rsidRPr="00FF4123">
        <w:rPr>
          <w:rFonts w:ascii="Courier New" w:hAnsi="Courier New" w:cs="Courier New"/>
        </w:rPr>
        <w:lastRenderedPageBreak/>
        <w:t xml:space="preserve">   "time" : "2013-04-17T00:07:59.547",</w:t>
      </w:r>
      <w:r>
        <w:rPr>
          <w:rFonts w:ascii="Courier New" w:hAnsi="Courier New" w:cs="Courier New"/>
        </w:rPr>
        <w:br/>
      </w:r>
      <w:r w:rsidRPr="00FF4123">
        <w:rPr>
          <w:rFonts w:ascii="Courier New" w:hAnsi="Courier New" w:cs="Courier New"/>
        </w:rPr>
        <w:t xml:space="preserve">   "update stream" : [</w:t>
      </w:r>
      <w:r>
        <w:rPr>
          <w:rFonts w:ascii="Courier New" w:hAnsi="Courier New" w:cs="Courier New"/>
        </w:rPr>
        <w:br/>
      </w:r>
      <w:r w:rsidRPr="00FF4123">
        <w:rPr>
          <w:rFonts w:ascii="Courier New" w:hAnsi="Courier New" w:cs="Courier New"/>
        </w:rPr>
        <w:t xml:space="preserve">      {</w:t>
      </w:r>
      <w:r>
        <w:rPr>
          <w:rFonts w:ascii="Courier New" w:hAnsi="Courier New" w:cs="Courier New"/>
        </w:rPr>
        <w:br/>
      </w:r>
      <w:r w:rsidRPr="00FF4123">
        <w:rPr>
          <w:rFonts w:ascii="Courier New" w:hAnsi="Courier New" w:cs="Courier New"/>
        </w:rPr>
        <w:t xml:space="preserve">         "url" : "http://10.110.1.58:8080/stream"</w:t>
      </w:r>
      <w:r>
        <w:rPr>
          <w:rFonts w:ascii="Courier New" w:hAnsi="Courier New" w:cs="Courier New"/>
        </w:rPr>
        <w:br/>
      </w:r>
      <w:r w:rsidRPr="00FF4123">
        <w:rPr>
          <w:rFonts w:ascii="Courier New" w:hAnsi="Courier New" w:cs="Courier New"/>
        </w:rPr>
        <w:t xml:space="preserve">      }</w:t>
      </w:r>
      <w:r>
        <w:rPr>
          <w:rFonts w:ascii="Courier New" w:hAnsi="Courier New" w:cs="Courier New"/>
        </w:rPr>
        <w:br/>
      </w:r>
      <w:r w:rsidRPr="00FF4123">
        <w:rPr>
          <w:rFonts w:ascii="Courier New" w:hAnsi="Courier New" w:cs="Courier New"/>
        </w:rPr>
        <w:t xml:space="preserve">   ], </w:t>
      </w:r>
      <w:r>
        <w:rPr>
          <w:rFonts w:ascii="Courier New" w:hAnsi="Courier New" w:cs="Courier New"/>
        </w:rPr>
        <w:br/>
      </w:r>
      <w:r w:rsidRPr="00FF4123">
        <w:rPr>
          <w:rFonts w:ascii="Courier New" w:hAnsi="Courier New" w:cs="Courier New"/>
        </w:rPr>
        <w:t xml:space="preserve">   "xbrc url" : "http://10.110.1.58:8080"</w:t>
      </w:r>
      <w:r>
        <w:rPr>
          <w:rFonts w:ascii="Courier New" w:hAnsi="Courier New" w:cs="Courier New"/>
        </w:rPr>
        <w:br/>
      </w:r>
      <w:r w:rsidRPr="00FF4123">
        <w:rPr>
          <w:rFonts w:ascii="Courier New" w:hAnsi="Courier New" w:cs="Courier New"/>
        </w:rPr>
        <w:t>}</w:t>
      </w:r>
    </w:p>
    <w:p w14:paraId="63FF11A7" w14:textId="77777777" w:rsidR="00AF7D29" w:rsidRDefault="00AF7D29" w:rsidP="00AF7D29">
      <w:pPr>
        <w:pStyle w:val="Heading3"/>
      </w:pPr>
      <w:bookmarkStart w:id="554" w:name="_Toc229655601"/>
      <w:r>
        <w:t>Verify That Events Are Generated</w:t>
      </w:r>
      <w:bookmarkEnd w:id="554"/>
    </w:p>
    <w:p w14:paraId="63FF11A8" w14:textId="77777777" w:rsidR="001552B2" w:rsidRPr="001552B2" w:rsidRDefault="001552B2" w:rsidP="001552B2">
      <w:pPr>
        <w:pStyle w:val="H3Body"/>
        <w:rPr>
          <w:b/>
        </w:rPr>
      </w:pPr>
      <w:r w:rsidRPr="001552B2">
        <w:rPr>
          <w:b/>
        </w:rPr>
        <w:t>Procedure</w:t>
      </w:r>
    </w:p>
    <w:p w14:paraId="63FF11A9" w14:textId="621A470E" w:rsidR="001552B2" w:rsidRDefault="00CA2905" w:rsidP="001552B2">
      <w:pPr>
        <w:pStyle w:val="H3Body"/>
        <w:numPr>
          <w:ilvl w:val="0"/>
          <w:numId w:val="42"/>
        </w:numPr>
      </w:pPr>
      <w:r>
        <w:t>Manually touch</w:t>
      </w:r>
      <w:r w:rsidR="001552B2" w:rsidRPr="001552B2">
        <w:t xml:space="preserve"> a provisioned card to xTP</w:t>
      </w:r>
      <w:r w:rsidR="001552B2">
        <w:t>.</w:t>
      </w:r>
      <w:r w:rsidR="001552B2" w:rsidRPr="001552B2">
        <w:t xml:space="preserve"> You </w:t>
      </w:r>
      <w:r w:rsidR="001552B2">
        <w:t>must</w:t>
      </w:r>
      <w:r w:rsidR="001552B2" w:rsidRPr="001552B2">
        <w:t xml:space="preserve"> know its PID</w:t>
      </w:r>
      <w:r w:rsidR="001552B2">
        <w:t xml:space="preserve"> and</w:t>
      </w:r>
      <w:r w:rsidR="001552B2" w:rsidRPr="001552B2">
        <w:t xml:space="preserve"> UID </w:t>
      </w:r>
      <w:r w:rsidR="001552B2">
        <w:t>values.</w:t>
      </w:r>
    </w:p>
    <w:p w14:paraId="63FF11AA" w14:textId="77777777" w:rsidR="001552B2" w:rsidRDefault="001552B2" w:rsidP="001552B2">
      <w:pPr>
        <w:pStyle w:val="H3Body"/>
        <w:numPr>
          <w:ilvl w:val="0"/>
          <w:numId w:val="42"/>
        </w:numPr>
      </w:pPr>
      <w:r>
        <w:t xml:space="preserve">Open Firefox and choose </w:t>
      </w:r>
      <w:r w:rsidRPr="001552B2">
        <w:rPr>
          <w:rStyle w:val="Strong"/>
        </w:rPr>
        <w:t>REST Client</w:t>
      </w:r>
      <w:r>
        <w:t xml:space="preserve"> tool from Tools menu.</w:t>
      </w:r>
    </w:p>
    <w:p w14:paraId="63FF11AB" w14:textId="77777777" w:rsidR="001552B2" w:rsidRDefault="001552B2" w:rsidP="001552B2">
      <w:pPr>
        <w:pStyle w:val="H3Body"/>
        <w:numPr>
          <w:ilvl w:val="0"/>
          <w:numId w:val="42"/>
        </w:numPr>
      </w:pPr>
      <w:r>
        <w:t xml:space="preserve">Specify </w:t>
      </w:r>
      <w:r w:rsidRPr="001552B2">
        <w:rPr>
          <w:rStyle w:val="Strong"/>
        </w:rPr>
        <w:t>GET</w:t>
      </w:r>
      <w:r>
        <w:t xml:space="preserve"> method in </w:t>
      </w:r>
      <w:r w:rsidRPr="001552B2">
        <w:rPr>
          <w:rStyle w:val="Emphasis"/>
        </w:rPr>
        <w:t>Method</w:t>
      </w:r>
      <w:r>
        <w:t xml:space="preserve"> field.</w:t>
      </w:r>
    </w:p>
    <w:p w14:paraId="63FF11AC" w14:textId="2E25D73F" w:rsidR="001552B2" w:rsidRDefault="001552B2" w:rsidP="001552B2">
      <w:pPr>
        <w:pStyle w:val="H3Body"/>
        <w:numPr>
          <w:ilvl w:val="0"/>
          <w:numId w:val="42"/>
        </w:numPr>
      </w:pPr>
      <w:r w:rsidRPr="001552B2">
        <w:t xml:space="preserve">In next field enter “http://&lt;xTP IP </w:t>
      </w:r>
      <w:r w:rsidR="009E1F60" w:rsidRPr="001552B2">
        <w:t>address</w:t>
      </w:r>
      <w:r w:rsidRPr="001552B2">
        <w:t>&gt;:&lt;xTP port&gt;/events</w:t>
      </w:r>
      <w:r w:rsidR="005746E1">
        <w:t>”</w:t>
      </w:r>
    </w:p>
    <w:p w14:paraId="63FF11AD" w14:textId="77777777" w:rsidR="001552B2" w:rsidRDefault="001552B2" w:rsidP="001552B2">
      <w:pPr>
        <w:pStyle w:val="H3Body"/>
        <w:numPr>
          <w:ilvl w:val="0"/>
          <w:numId w:val="42"/>
        </w:numPr>
      </w:pPr>
      <w:r>
        <w:t xml:space="preserve">Click </w:t>
      </w:r>
      <w:r w:rsidRPr="001552B2">
        <w:rPr>
          <w:rStyle w:val="Strong"/>
        </w:rPr>
        <w:t>Send</w:t>
      </w:r>
      <w:r>
        <w:t>.</w:t>
      </w:r>
    </w:p>
    <w:p w14:paraId="63FF11AE" w14:textId="77777777" w:rsidR="001552B2" w:rsidRPr="001552B2" w:rsidRDefault="001552B2" w:rsidP="001552B2">
      <w:pPr>
        <w:pStyle w:val="H3Body"/>
        <w:rPr>
          <w:b/>
        </w:rPr>
      </w:pPr>
      <w:r w:rsidRPr="001552B2">
        <w:rPr>
          <w:b/>
        </w:rPr>
        <w:t>Expected result</w:t>
      </w:r>
    </w:p>
    <w:p w14:paraId="63FF11AF" w14:textId="77777777" w:rsidR="001552B2" w:rsidRDefault="001552B2" w:rsidP="001552B2">
      <w:pPr>
        <w:pStyle w:val="H3Body"/>
        <w:numPr>
          <w:ilvl w:val="0"/>
          <w:numId w:val="43"/>
        </w:numPr>
      </w:pPr>
      <w:r>
        <w:t>HTTP Headers contain “Status Code: 200 OK”</w:t>
      </w:r>
    </w:p>
    <w:p w14:paraId="63FF11B0" w14:textId="77777777" w:rsidR="001552B2" w:rsidRDefault="001552B2" w:rsidP="005746E1">
      <w:pPr>
        <w:pStyle w:val="H3Body"/>
        <w:numPr>
          <w:ilvl w:val="0"/>
          <w:numId w:val="43"/>
        </w:numPr>
      </w:pPr>
      <w:r>
        <w:t>Response Body shows output similar to below</w:t>
      </w:r>
      <w:r w:rsidR="005746E1">
        <w:t>,</w:t>
      </w:r>
      <w:r w:rsidR="005746E1" w:rsidRPr="005746E1">
        <w:t xml:space="preserve"> </w:t>
      </w:r>
      <w:r w:rsidR="005746E1">
        <w:t>w</w:t>
      </w:r>
      <w:r w:rsidR="005746E1" w:rsidRPr="005746E1">
        <w:t xml:space="preserve">here </w:t>
      </w:r>
      <w:r w:rsidR="005746E1" w:rsidRPr="005746E1">
        <w:rPr>
          <w:rStyle w:val="Emphasis"/>
        </w:rPr>
        <w:t>pid</w:t>
      </w:r>
      <w:r w:rsidR="005746E1">
        <w:t xml:space="preserve"> and </w:t>
      </w:r>
      <w:r w:rsidR="005746E1" w:rsidRPr="005746E1">
        <w:rPr>
          <w:rStyle w:val="Emphasis"/>
        </w:rPr>
        <w:t>uid</w:t>
      </w:r>
      <w:r w:rsidR="005746E1" w:rsidRPr="005746E1">
        <w:t xml:space="preserve"> fields match actual values.</w:t>
      </w:r>
    </w:p>
    <w:p w14:paraId="63FF11BB" w14:textId="5755CF66" w:rsidR="00AF7D29" w:rsidRDefault="001552B2" w:rsidP="00750398">
      <w:pPr>
        <w:pStyle w:val="H3Body"/>
        <w:ind w:left="1440"/>
      </w:pPr>
      <w:r w:rsidRPr="001552B2">
        <w:rPr>
          <w:rFonts w:ascii="Courier New" w:hAnsi="Courier New" w:cs="Courier New"/>
        </w:rPr>
        <w:t>{</w:t>
      </w:r>
      <w:r w:rsidR="003B63C7">
        <w:rPr>
          <w:rFonts w:ascii="Courier New" w:hAnsi="Courier New" w:cs="Courier New"/>
        </w:rPr>
        <w:br/>
        <w:t xml:space="preserve">  </w:t>
      </w:r>
      <w:r w:rsidR="005746E1" w:rsidRPr="005746E1">
        <w:rPr>
          <w:rFonts w:ascii="Courier New" w:hAnsi="Courier New" w:cs="Courier New"/>
        </w:rPr>
        <w:t>"events" : [</w:t>
      </w:r>
      <w:r w:rsidR="003B63C7">
        <w:rPr>
          <w:rFonts w:ascii="Courier New" w:hAnsi="Courier New" w:cs="Courier New"/>
        </w:rPr>
        <w:br/>
      </w:r>
      <w:r w:rsidR="005746E1" w:rsidRPr="005746E1">
        <w:rPr>
          <w:rFonts w:ascii="Courier New" w:hAnsi="Courier New" w:cs="Courier New"/>
        </w:rPr>
        <w:t xml:space="preserve">      {</w:t>
      </w:r>
      <w:r w:rsidR="003B63C7">
        <w:rPr>
          <w:rFonts w:ascii="Courier New" w:hAnsi="Courier New" w:cs="Courier New"/>
        </w:rPr>
        <w:br/>
      </w:r>
      <w:r w:rsidR="005746E1" w:rsidRPr="005746E1">
        <w:rPr>
          <w:rFonts w:ascii="Courier New" w:hAnsi="Courier New" w:cs="Courier New"/>
        </w:rPr>
        <w:t xml:space="preserve">         "eno" : 4668,</w:t>
      </w:r>
      <w:r w:rsidR="003B63C7" w:rsidRPr="003B63C7">
        <w:rPr>
          <w:rFonts w:ascii="Courier New" w:hAnsi="Courier New" w:cs="Courier New"/>
        </w:rPr>
        <w:t xml:space="preserve"> </w:t>
      </w:r>
      <w:r w:rsidR="003B63C7">
        <w:rPr>
          <w:rFonts w:ascii="Courier New" w:hAnsi="Courier New" w:cs="Courier New"/>
        </w:rPr>
        <w:br/>
      </w:r>
      <w:r w:rsidR="005746E1" w:rsidRPr="005746E1">
        <w:rPr>
          <w:rFonts w:ascii="Courier New" w:hAnsi="Courier New" w:cs="Courier New"/>
        </w:rPr>
        <w:t xml:space="preserve">         "pid" : "123456",</w:t>
      </w:r>
      <w:r w:rsidR="003B63C7">
        <w:rPr>
          <w:rFonts w:ascii="Courier New" w:hAnsi="Courier New" w:cs="Courier New"/>
        </w:rPr>
        <w:br/>
      </w:r>
      <w:r w:rsidR="005746E1" w:rsidRPr="005746E1">
        <w:rPr>
          <w:rFonts w:ascii="Courier New" w:hAnsi="Courier New" w:cs="Courier New"/>
        </w:rPr>
        <w:t xml:space="preserve">         "time" : "2012-04-05T21:55:05.600",</w:t>
      </w:r>
      <w:r w:rsidR="003B63C7">
        <w:rPr>
          <w:rFonts w:ascii="Courier New" w:hAnsi="Courier New" w:cs="Courier New"/>
        </w:rPr>
        <w:br/>
      </w:r>
      <w:r w:rsidR="005746E1" w:rsidRPr="005746E1">
        <w:rPr>
          <w:rFonts w:ascii="Courier New" w:hAnsi="Courier New" w:cs="Courier New"/>
        </w:rPr>
        <w:t xml:space="preserve">         "type" : "RFID",</w:t>
      </w:r>
      <w:r w:rsidR="003B63C7">
        <w:rPr>
          <w:rFonts w:ascii="Courier New" w:hAnsi="Courier New" w:cs="Courier New"/>
        </w:rPr>
        <w:br/>
      </w:r>
      <w:r w:rsidR="005746E1" w:rsidRPr="005746E1">
        <w:rPr>
          <w:rFonts w:ascii="Courier New" w:hAnsi="Courier New" w:cs="Courier New"/>
        </w:rPr>
        <w:t xml:space="preserve">         "uid" : "F0F2C3C3F6B500"</w:t>
      </w:r>
      <w:r w:rsidR="003B63C7">
        <w:rPr>
          <w:rFonts w:ascii="Courier New" w:hAnsi="Courier New" w:cs="Courier New"/>
        </w:rPr>
        <w:br/>
      </w:r>
      <w:r w:rsidR="005746E1" w:rsidRPr="005746E1">
        <w:rPr>
          <w:rFonts w:ascii="Courier New" w:hAnsi="Courier New" w:cs="Courier New"/>
        </w:rPr>
        <w:t xml:space="preserve">      }</w:t>
      </w:r>
      <w:r w:rsidR="003B63C7">
        <w:rPr>
          <w:rFonts w:ascii="Courier New" w:hAnsi="Courier New" w:cs="Courier New"/>
        </w:rPr>
        <w:br/>
      </w:r>
      <w:r w:rsidRPr="001552B2">
        <w:rPr>
          <w:rFonts w:ascii="Courier New" w:hAnsi="Courier New" w:cs="Courier New"/>
        </w:rPr>
        <w:t>}</w:t>
      </w:r>
    </w:p>
    <w:p w14:paraId="63FF11BD" w14:textId="77777777" w:rsidR="00AF7D29" w:rsidRDefault="00AF7D29" w:rsidP="00AF7D29">
      <w:pPr>
        <w:pStyle w:val="Heading1"/>
      </w:pPr>
      <w:bookmarkStart w:id="555" w:name="_Toc229655602"/>
      <w:r>
        <w:lastRenderedPageBreak/>
        <w:t>Tests When Connected to xBRC</w:t>
      </w:r>
      <w:bookmarkEnd w:id="555"/>
    </w:p>
    <w:p w14:paraId="63FF11BE" w14:textId="12A51D45" w:rsidR="00B971E9" w:rsidRPr="00B971E9" w:rsidRDefault="00771E65" w:rsidP="00B971E9">
      <w:ins w:id="556" w:author="Mark Mecham" w:date="2013-04-24T14:53:00Z">
        <w:r>
          <w:t xml:space="preserve">Resources </w:t>
        </w:r>
      </w:ins>
      <w:ins w:id="557" w:author="Joe Ferrara" w:date="2013-05-08T09:21:00Z">
        <w:r w:rsidR="00232B6B">
          <w:t>required for</w:t>
        </w:r>
      </w:ins>
      <w:r w:rsidR="00B971E9">
        <w:t xml:space="preserve"> these tests are an RFID card with a valid entitlement and a RFID card with an expired entitlement</w:t>
      </w:r>
      <w:r w:rsidR="00E92416">
        <w:t xml:space="preserve">. </w:t>
      </w:r>
      <w:r w:rsidR="00B971E9">
        <w:t>In order to set these up, it will be necessary to know the PID, UID and SID for the RFID cards used</w:t>
      </w:r>
      <w:r w:rsidR="00E92416">
        <w:t xml:space="preserve">. </w:t>
      </w:r>
      <w:r w:rsidR="00B971E9">
        <w:t>Then it will be possible to provision the cards in the IDMS and GxP systems</w:t>
      </w:r>
      <w:r w:rsidR="00E92416">
        <w:t xml:space="preserve">. </w:t>
      </w:r>
      <w:r w:rsidR="00B971E9">
        <w:t>Once the cards are provisioned, then the following tests can be executed</w:t>
      </w:r>
    </w:p>
    <w:p w14:paraId="63FF11BF" w14:textId="77777777" w:rsidR="00AF7D29" w:rsidRDefault="00AF7D29" w:rsidP="00AF7D29">
      <w:pPr>
        <w:pStyle w:val="Heading2"/>
      </w:pPr>
      <w:bookmarkStart w:id="558" w:name="_Toc229655603"/>
      <w:r>
        <w:t>Manual Physical Tests</w:t>
      </w:r>
      <w:bookmarkEnd w:id="558"/>
    </w:p>
    <w:p w14:paraId="63FF11C0" w14:textId="019CE1BA" w:rsidR="00B971E9" w:rsidRPr="00B971E9" w:rsidRDefault="00B971E9" w:rsidP="00B971E9">
      <w:pPr>
        <w:pStyle w:val="H2Body"/>
      </w:pPr>
      <w:r>
        <w:t xml:space="preserve">Required items are a provisioned RFID card and (optionally) a provisioned </w:t>
      </w:r>
      <w:r w:rsidR="0023351B">
        <w:t>MagicBand.</w:t>
      </w:r>
    </w:p>
    <w:p w14:paraId="63FF11C1" w14:textId="4CD51EA0" w:rsidR="00AF7D29" w:rsidRDefault="00CA2905" w:rsidP="00AF7D29">
      <w:pPr>
        <w:pStyle w:val="Heading3"/>
      </w:pPr>
      <w:bookmarkStart w:id="559" w:name="_Toc229655604"/>
      <w:r>
        <w:t>Touch</w:t>
      </w:r>
      <w:r w:rsidR="00AF7D29">
        <w:t xml:space="preserve"> RFID Card with Valid Entitlement</w:t>
      </w:r>
      <w:bookmarkEnd w:id="559"/>
    </w:p>
    <w:p w14:paraId="63FF11C2" w14:textId="77777777" w:rsidR="00B971E9" w:rsidRPr="001552B2" w:rsidRDefault="00B971E9" w:rsidP="00B971E9">
      <w:pPr>
        <w:pStyle w:val="H3Body"/>
        <w:rPr>
          <w:b/>
        </w:rPr>
      </w:pPr>
      <w:r w:rsidRPr="001552B2">
        <w:rPr>
          <w:b/>
        </w:rPr>
        <w:t>Procedure</w:t>
      </w:r>
    </w:p>
    <w:p w14:paraId="63FF11C3" w14:textId="77777777" w:rsidR="00B971E9" w:rsidRDefault="00B971E9" w:rsidP="00B971E9">
      <w:pPr>
        <w:pStyle w:val="H3Body"/>
        <w:numPr>
          <w:ilvl w:val="0"/>
          <w:numId w:val="44"/>
        </w:numPr>
      </w:pPr>
      <w:r>
        <w:t>Turn on xTP.</w:t>
      </w:r>
    </w:p>
    <w:p w14:paraId="63FF11C4" w14:textId="77777777" w:rsidR="00B971E9" w:rsidRDefault="00B971E9" w:rsidP="00B971E9">
      <w:pPr>
        <w:pStyle w:val="H3Body"/>
        <w:numPr>
          <w:ilvl w:val="0"/>
          <w:numId w:val="44"/>
        </w:numPr>
      </w:pPr>
      <w:r>
        <w:t>Wait for boot up (LIGHTS and sound will occur when xTP is READY).</w:t>
      </w:r>
    </w:p>
    <w:p w14:paraId="63FF11C5" w14:textId="0AF4A8C8" w:rsidR="00B971E9" w:rsidRDefault="00CA2905" w:rsidP="00B971E9">
      <w:pPr>
        <w:pStyle w:val="H3Body"/>
        <w:numPr>
          <w:ilvl w:val="0"/>
          <w:numId w:val="44"/>
        </w:numPr>
      </w:pPr>
      <w:r>
        <w:t>Touch</w:t>
      </w:r>
      <w:r w:rsidR="00B971E9">
        <w:t xml:space="preserve"> an RFID for a second on the xTP.</w:t>
      </w:r>
    </w:p>
    <w:p w14:paraId="63FF11C6" w14:textId="77777777" w:rsidR="00B971E9" w:rsidRPr="001552B2" w:rsidRDefault="00B971E9" w:rsidP="00B971E9">
      <w:pPr>
        <w:pStyle w:val="H3Body"/>
        <w:rPr>
          <w:b/>
        </w:rPr>
      </w:pPr>
      <w:r w:rsidRPr="001552B2">
        <w:rPr>
          <w:b/>
        </w:rPr>
        <w:t>Expected result</w:t>
      </w:r>
    </w:p>
    <w:p w14:paraId="63FF11C7" w14:textId="77777777" w:rsidR="00B971E9" w:rsidRPr="00D314C5" w:rsidRDefault="00B971E9" w:rsidP="00B971E9">
      <w:pPr>
        <w:pStyle w:val="H3Body"/>
        <w:ind w:left="1080"/>
      </w:pPr>
      <w:r>
        <w:t>Green light.</w:t>
      </w:r>
    </w:p>
    <w:p w14:paraId="63FF11C8" w14:textId="5221BC54" w:rsidR="00AF7D29" w:rsidRDefault="00CA2905" w:rsidP="00AF7D29">
      <w:pPr>
        <w:pStyle w:val="Heading3"/>
      </w:pPr>
      <w:bookmarkStart w:id="560" w:name="_Toc229655605"/>
      <w:r>
        <w:t>Touch</w:t>
      </w:r>
      <w:r w:rsidR="00AF7D29">
        <w:t xml:space="preserve"> RFID Card with Expired Entitlement</w:t>
      </w:r>
      <w:bookmarkEnd w:id="560"/>
    </w:p>
    <w:p w14:paraId="63FF11C9" w14:textId="77777777" w:rsidR="00B971E9" w:rsidRPr="001552B2" w:rsidRDefault="00B971E9" w:rsidP="00B971E9">
      <w:pPr>
        <w:pStyle w:val="H3Body"/>
        <w:rPr>
          <w:b/>
        </w:rPr>
      </w:pPr>
      <w:r w:rsidRPr="001552B2">
        <w:rPr>
          <w:b/>
        </w:rPr>
        <w:t>Procedure</w:t>
      </w:r>
    </w:p>
    <w:p w14:paraId="63FF11CA" w14:textId="77777777" w:rsidR="00B971E9" w:rsidRDefault="00B971E9" w:rsidP="00B971E9">
      <w:pPr>
        <w:pStyle w:val="H3Body"/>
        <w:numPr>
          <w:ilvl w:val="0"/>
          <w:numId w:val="45"/>
        </w:numPr>
      </w:pPr>
      <w:r>
        <w:t>Turn on xTP.</w:t>
      </w:r>
    </w:p>
    <w:p w14:paraId="63FF11CB" w14:textId="77777777" w:rsidR="00B971E9" w:rsidRDefault="00B971E9" w:rsidP="00B971E9">
      <w:pPr>
        <w:pStyle w:val="H3Body"/>
        <w:numPr>
          <w:ilvl w:val="0"/>
          <w:numId w:val="45"/>
        </w:numPr>
      </w:pPr>
      <w:r>
        <w:t>Wait for boot up (LIGHTS and sound will occur when xTP is READY).</w:t>
      </w:r>
    </w:p>
    <w:p w14:paraId="63FF11CC" w14:textId="661749BC" w:rsidR="00B971E9" w:rsidRDefault="00CA2905" w:rsidP="00B971E9">
      <w:pPr>
        <w:pStyle w:val="H3Body"/>
        <w:numPr>
          <w:ilvl w:val="0"/>
          <w:numId w:val="45"/>
        </w:numPr>
      </w:pPr>
      <w:r>
        <w:t>Touch</w:t>
      </w:r>
      <w:r w:rsidR="00B971E9">
        <w:t xml:space="preserve"> an RFID for a second on the xTP.</w:t>
      </w:r>
    </w:p>
    <w:p w14:paraId="63FF11CD" w14:textId="77777777" w:rsidR="00B971E9" w:rsidRPr="001552B2" w:rsidRDefault="00B971E9" w:rsidP="00B971E9">
      <w:pPr>
        <w:pStyle w:val="H3Body"/>
        <w:rPr>
          <w:b/>
        </w:rPr>
      </w:pPr>
      <w:r w:rsidRPr="001552B2">
        <w:rPr>
          <w:b/>
        </w:rPr>
        <w:t>Expected result</w:t>
      </w:r>
    </w:p>
    <w:p w14:paraId="63FF11CE" w14:textId="77777777" w:rsidR="00B971E9" w:rsidRPr="00D314C5" w:rsidRDefault="00B971E9" w:rsidP="00B971E9">
      <w:pPr>
        <w:pStyle w:val="H3Body"/>
        <w:ind w:left="1080"/>
      </w:pPr>
      <w:r>
        <w:t>Blue light.</w:t>
      </w:r>
    </w:p>
    <w:p w14:paraId="63FF11CF" w14:textId="41C9B69C" w:rsidR="00B971E9" w:rsidRPr="00B971E9" w:rsidRDefault="00B971E9" w:rsidP="00B971E9">
      <w:pPr>
        <w:pStyle w:val="H3Body"/>
        <w:rPr>
          <w:b/>
        </w:rPr>
      </w:pPr>
      <w:r w:rsidRPr="00B971E9">
        <w:rPr>
          <w:b/>
        </w:rPr>
        <w:t>Instructions for examining xTP reader</w:t>
      </w:r>
      <w:r w:rsidR="00183884">
        <w:rPr>
          <w:b/>
        </w:rPr>
        <w:t xml:space="preserve"> log</w:t>
      </w:r>
      <w:r w:rsidRPr="00B971E9">
        <w:rPr>
          <w:b/>
        </w:rPr>
        <w:t xml:space="preserve"> and looking for e</w:t>
      </w:r>
      <w:r>
        <w:rPr>
          <w:b/>
        </w:rPr>
        <w:t>vents generated by manual taps</w:t>
      </w:r>
    </w:p>
    <w:p w14:paraId="63FF11D3" w14:textId="6785301B" w:rsidR="00E92416" w:rsidRDefault="00183884">
      <w:pPr>
        <w:pStyle w:val="H3Body"/>
        <w:numPr>
          <w:ilvl w:val="0"/>
          <w:numId w:val="46"/>
        </w:numPr>
      </w:pPr>
      <w:r>
        <w:lastRenderedPageBreak/>
        <w:t>Call GET/reader/log from REST Client</w:t>
      </w:r>
    </w:p>
    <w:p w14:paraId="63FF11D4" w14:textId="3A73E755" w:rsidR="00B971E9" w:rsidRPr="00B971E9" w:rsidRDefault="00183884" w:rsidP="00B971E9">
      <w:pPr>
        <w:pStyle w:val="H3Body"/>
        <w:numPr>
          <w:ilvl w:val="0"/>
          <w:numId w:val="46"/>
        </w:numPr>
      </w:pPr>
      <w:r>
        <w:t xml:space="preserve">Successfully search for </w:t>
      </w:r>
      <w:r w:rsidR="00B971E9">
        <w:t>F0F2C3C3F6B500 (a UID for an RFID device)</w:t>
      </w:r>
      <w:r>
        <w:t xml:space="preserve"> in response</w:t>
      </w:r>
    </w:p>
    <w:p w14:paraId="746EAA2E" w14:textId="77777777" w:rsidR="00FC3AF0" w:rsidRDefault="00FC3AF0">
      <w:pPr>
        <w:rPr>
          <w:rFonts w:ascii="Calibri" w:hAnsi="Calibri"/>
          <w:szCs w:val="20"/>
        </w:rPr>
      </w:pPr>
    </w:p>
    <w:sectPr w:rsidR="00FC3AF0" w:rsidSect="002C170A">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D6357" w14:textId="77777777" w:rsidR="00D51451" w:rsidRDefault="00D51451" w:rsidP="00044632">
      <w:r>
        <w:separator/>
      </w:r>
    </w:p>
  </w:endnote>
  <w:endnote w:type="continuationSeparator" w:id="0">
    <w:p w14:paraId="4667D196" w14:textId="77777777" w:rsidR="00D51451" w:rsidRDefault="00D51451"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MS PGothic">
    <w:charset w:val="80"/>
    <w:family w:val="swiss"/>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D51451" w:rsidRPr="0007395D" w14:paraId="63FF11E8" w14:textId="77777777" w:rsidTr="002D53A7">
      <w:trPr>
        <w:trHeight w:val="272"/>
        <w:jc w:val="center"/>
      </w:trPr>
      <w:tc>
        <w:tcPr>
          <w:tcW w:w="1890" w:type="dxa"/>
        </w:tcPr>
        <w:p w14:paraId="63FF11E4" w14:textId="77777777" w:rsidR="00D51451" w:rsidRDefault="00D51451" w:rsidP="00044632">
          <w:pPr>
            <w:pStyle w:val="Header"/>
          </w:pPr>
          <w:r>
            <w:t>900-0074</w:t>
          </w:r>
        </w:p>
      </w:tc>
      <w:tc>
        <w:tcPr>
          <w:tcW w:w="1890" w:type="dxa"/>
          <w:tcMar>
            <w:top w:w="58" w:type="dxa"/>
            <w:bottom w:w="58" w:type="dxa"/>
          </w:tcMar>
          <w:vAlign w:val="center"/>
        </w:tcPr>
        <w:p w14:paraId="63FF11E5" w14:textId="4FEA6413" w:rsidR="00D51451" w:rsidRPr="00355A3D" w:rsidRDefault="00D51451">
          <w:pPr>
            <w:pStyle w:val="Header"/>
          </w:pPr>
          <w:r>
            <w:t>Rev 1.6</w:t>
          </w:r>
          <w:r w:rsidR="005336D1">
            <w:fldChar w:fldCharType="begin"/>
          </w:r>
          <w:r w:rsidR="005336D1">
            <w:instrText xml:space="preserve"> SUBJECT   \* MERGEFORMAT </w:instrText>
          </w:r>
          <w:r w:rsidR="005336D1">
            <w:fldChar w:fldCharType="separate"/>
          </w:r>
          <w:r w:rsidR="005336D1">
            <w:fldChar w:fldCharType="end"/>
          </w:r>
        </w:p>
      </w:tc>
      <w:tc>
        <w:tcPr>
          <w:tcW w:w="5382" w:type="dxa"/>
          <w:tcMar>
            <w:top w:w="58" w:type="dxa"/>
            <w:bottom w:w="58" w:type="dxa"/>
          </w:tcMar>
          <w:vAlign w:val="center"/>
        </w:tcPr>
        <w:p w14:paraId="63FF11E6" w14:textId="2A3BECF1" w:rsidR="00D51451" w:rsidRPr="00355A3D" w:rsidRDefault="00D51451" w:rsidP="00F31215">
          <w:pPr>
            <w:pStyle w:val="Header"/>
          </w:pPr>
          <w:r>
            <w:t>xConnect - xTP Test Plan</w:t>
          </w:r>
        </w:p>
      </w:tc>
      <w:tc>
        <w:tcPr>
          <w:tcW w:w="1800" w:type="dxa"/>
          <w:tcMar>
            <w:top w:w="58" w:type="dxa"/>
            <w:bottom w:w="58" w:type="dxa"/>
          </w:tcMar>
          <w:vAlign w:val="center"/>
        </w:tcPr>
        <w:p w14:paraId="63FF11E7" w14:textId="77777777" w:rsidR="00D51451" w:rsidRPr="00355A3D" w:rsidRDefault="00D51451" w:rsidP="00044632">
          <w:pPr>
            <w:pStyle w:val="Header"/>
          </w:pPr>
          <w:r w:rsidRPr="00355A3D">
            <w:t xml:space="preserve">Page </w:t>
          </w:r>
          <w:r w:rsidRPr="00355A3D">
            <w:fldChar w:fldCharType="begin"/>
          </w:r>
          <w:r w:rsidRPr="00355A3D">
            <w:instrText>page \* arabic</w:instrText>
          </w:r>
          <w:r w:rsidRPr="00355A3D">
            <w:fldChar w:fldCharType="separate"/>
          </w:r>
          <w:r w:rsidR="005336D1">
            <w:rPr>
              <w:noProof/>
            </w:rPr>
            <w:t>1</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5336D1">
            <w:rPr>
              <w:rStyle w:val="PageNumber"/>
              <w:noProof/>
              <w:color w:val="404040"/>
              <w:szCs w:val="20"/>
            </w:rPr>
            <w:t>1</w:t>
          </w:r>
          <w:r w:rsidRPr="00355A3D">
            <w:rPr>
              <w:rStyle w:val="PageNumber"/>
              <w:color w:val="404040"/>
              <w:szCs w:val="20"/>
            </w:rPr>
            <w:fldChar w:fldCharType="end"/>
          </w:r>
        </w:p>
      </w:tc>
    </w:tr>
  </w:tbl>
  <w:p w14:paraId="63FF11E9" w14:textId="353D224B" w:rsidR="00D51451" w:rsidRPr="00A17FBA" w:rsidRDefault="00D51451" w:rsidP="00CB460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BEA6C" w14:textId="77777777" w:rsidR="00D51451" w:rsidRDefault="00D51451" w:rsidP="00044632">
      <w:r>
        <w:separator/>
      </w:r>
    </w:p>
  </w:footnote>
  <w:footnote w:type="continuationSeparator" w:id="0">
    <w:p w14:paraId="3C6DC59F" w14:textId="77777777" w:rsidR="00D51451" w:rsidRDefault="00D51451" w:rsidP="000446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F11E3" w14:textId="3E41E1B1" w:rsidR="00D51451" w:rsidRDefault="00D51451" w:rsidP="00044632">
    <w:pPr>
      <w:pStyle w:val="Header"/>
    </w:pPr>
    <w:r>
      <w:tab/>
    </w:r>
    <w:r>
      <w:tab/>
    </w:r>
    <w:r>
      <w:rPr>
        <w:noProof/>
      </w:rPr>
      <w:drawing>
        <wp:inline distT="0" distB="0" distL="0" distR="0" wp14:anchorId="61E1A048" wp14:editId="27CEC904">
          <wp:extent cx="658368" cy="685800"/>
          <wp:effectExtent l="0" t="0" r="8890" b="0"/>
          <wp:docPr id="30" name="Picture 30" descr="Macintosh HD:Users:jackiejo:Desktop:xConnectLogo_1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iejo:Desktop:xConnectLogo_11-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8368" cy="68580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6B33B" w14:textId="23A7E5B1" w:rsidR="00D51451" w:rsidRDefault="00D51451">
    <w:pPr>
      <w:pStyle w:val="Header"/>
    </w:pPr>
    <w:r>
      <w:tab/>
    </w:r>
    <w:r>
      <w:tab/>
    </w:r>
    <w:r>
      <w:rPr>
        <w:noProof/>
      </w:rPr>
      <w:drawing>
        <wp:inline distT="0" distB="0" distL="0" distR="0" wp14:anchorId="7B236D3F" wp14:editId="192301B3">
          <wp:extent cx="658368" cy="685800"/>
          <wp:effectExtent l="0" t="0" r="8890" b="0"/>
          <wp:docPr id="3" name="Picture 3" descr="Macintosh HD:Users:jackiejo:Desktop:xConnectLogo_1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iejo:Desktop:xConnectLogo_11-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8368"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C57873"/>
    <w:multiLevelType w:val="hybridMultilevel"/>
    <w:tmpl w:val="41DE58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807A23"/>
    <w:multiLevelType w:val="hybridMultilevel"/>
    <w:tmpl w:val="FBE2905A"/>
    <w:lvl w:ilvl="0" w:tplc="1D720B26">
      <w:start w:val="2"/>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E5755"/>
    <w:multiLevelType w:val="hybridMultilevel"/>
    <w:tmpl w:val="32D8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9202BB"/>
    <w:multiLevelType w:val="hybridMultilevel"/>
    <w:tmpl w:val="B852AE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15C73ADA"/>
    <w:multiLevelType w:val="hybridMultilevel"/>
    <w:tmpl w:val="F7E6F0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04591F"/>
    <w:multiLevelType w:val="hybridMultilevel"/>
    <w:tmpl w:val="4C0AA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7507F5"/>
    <w:multiLevelType w:val="hybridMultilevel"/>
    <w:tmpl w:val="ED9C32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7A6D8D"/>
    <w:multiLevelType w:val="hybridMultilevel"/>
    <w:tmpl w:val="FAC4BF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1CB747D7"/>
    <w:multiLevelType w:val="hybridMultilevel"/>
    <w:tmpl w:val="98FEE4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1823F93"/>
    <w:multiLevelType w:val="hybridMultilevel"/>
    <w:tmpl w:val="4C0AA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13">
    <w:nsid w:val="26540E22"/>
    <w:multiLevelType w:val="hybridMultilevel"/>
    <w:tmpl w:val="D5164D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E72C12"/>
    <w:multiLevelType w:val="hybridMultilevel"/>
    <w:tmpl w:val="BADE4D4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27E24054"/>
    <w:multiLevelType w:val="hybridMultilevel"/>
    <w:tmpl w:val="DB2CD5CC"/>
    <w:lvl w:ilvl="0" w:tplc="0409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28311E27"/>
    <w:multiLevelType w:val="hybridMultilevel"/>
    <w:tmpl w:val="0BEE1B66"/>
    <w:lvl w:ilvl="0" w:tplc="7D5EFA7E">
      <w:start w:val="1"/>
      <w:numFmt w:val="bullet"/>
      <w:lvlText w:val="•"/>
      <w:lvlJc w:val="left"/>
      <w:pPr>
        <w:tabs>
          <w:tab w:val="num" w:pos="720"/>
        </w:tabs>
        <w:ind w:left="720" w:hanging="360"/>
      </w:pPr>
      <w:rPr>
        <w:rFonts w:ascii="Times" w:hAnsi="Times" w:hint="default"/>
      </w:rPr>
    </w:lvl>
    <w:lvl w:ilvl="1" w:tplc="490A5F38">
      <w:start w:val="1"/>
      <w:numFmt w:val="bullet"/>
      <w:lvlText w:val="•"/>
      <w:lvlJc w:val="left"/>
      <w:pPr>
        <w:tabs>
          <w:tab w:val="num" w:pos="1440"/>
        </w:tabs>
        <w:ind w:left="1440" w:hanging="360"/>
      </w:pPr>
      <w:rPr>
        <w:rFonts w:ascii="Times" w:hAnsi="Times" w:hint="default"/>
      </w:rPr>
    </w:lvl>
    <w:lvl w:ilvl="2" w:tplc="4912CC40" w:tentative="1">
      <w:start w:val="1"/>
      <w:numFmt w:val="bullet"/>
      <w:lvlText w:val="•"/>
      <w:lvlJc w:val="left"/>
      <w:pPr>
        <w:tabs>
          <w:tab w:val="num" w:pos="2160"/>
        </w:tabs>
        <w:ind w:left="2160" w:hanging="360"/>
      </w:pPr>
      <w:rPr>
        <w:rFonts w:ascii="Times" w:hAnsi="Times" w:hint="default"/>
      </w:rPr>
    </w:lvl>
    <w:lvl w:ilvl="3" w:tplc="41B4F85E" w:tentative="1">
      <w:start w:val="1"/>
      <w:numFmt w:val="bullet"/>
      <w:lvlText w:val="•"/>
      <w:lvlJc w:val="left"/>
      <w:pPr>
        <w:tabs>
          <w:tab w:val="num" w:pos="2880"/>
        </w:tabs>
        <w:ind w:left="2880" w:hanging="360"/>
      </w:pPr>
      <w:rPr>
        <w:rFonts w:ascii="Times" w:hAnsi="Times" w:hint="default"/>
      </w:rPr>
    </w:lvl>
    <w:lvl w:ilvl="4" w:tplc="E82EAC18" w:tentative="1">
      <w:start w:val="1"/>
      <w:numFmt w:val="bullet"/>
      <w:lvlText w:val="•"/>
      <w:lvlJc w:val="left"/>
      <w:pPr>
        <w:tabs>
          <w:tab w:val="num" w:pos="3600"/>
        </w:tabs>
        <w:ind w:left="3600" w:hanging="360"/>
      </w:pPr>
      <w:rPr>
        <w:rFonts w:ascii="Times" w:hAnsi="Times" w:hint="default"/>
      </w:rPr>
    </w:lvl>
    <w:lvl w:ilvl="5" w:tplc="A76AF8DA" w:tentative="1">
      <w:start w:val="1"/>
      <w:numFmt w:val="bullet"/>
      <w:lvlText w:val="•"/>
      <w:lvlJc w:val="left"/>
      <w:pPr>
        <w:tabs>
          <w:tab w:val="num" w:pos="4320"/>
        </w:tabs>
        <w:ind w:left="4320" w:hanging="360"/>
      </w:pPr>
      <w:rPr>
        <w:rFonts w:ascii="Times" w:hAnsi="Times" w:hint="default"/>
      </w:rPr>
    </w:lvl>
    <w:lvl w:ilvl="6" w:tplc="6620402E" w:tentative="1">
      <w:start w:val="1"/>
      <w:numFmt w:val="bullet"/>
      <w:lvlText w:val="•"/>
      <w:lvlJc w:val="left"/>
      <w:pPr>
        <w:tabs>
          <w:tab w:val="num" w:pos="5040"/>
        </w:tabs>
        <w:ind w:left="5040" w:hanging="360"/>
      </w:pPr>
      <w:rPr>
        <w:rFonts w:ascii="Times" w:hAnsi="Times" w:hint="default"/>
      </w:rPr>
    </w:lvl>
    <w:lvl w:ilvl="7" w:tplc="8D52E732" w:tentative="1">
      <w:start w:val="1"/>
      <w:numFmt w:val="bullet"/>
      <w:lvlText w:val="•"/>
      <w:lvlJc w:val="left"/>
      <w:pPr>
        <w:tabs>
          <w:tab w:val="num" w:pos="5760"/>
        </w:tabs>
        <w:ind w:left="5760" w:hanging="360"/>
      </w:pPr>
      <w:rPr>
        <w:rFonts w:ascii="Times" w:hAnsi="Times" w:hint="default"/>
      </w:rPr>
    </w:lvl>
    <w:lvl w:ilvl="8" w:tplc="09A0AE74" w:tentative="1">
      <w:start w:val="1"/>
      <w:numFmt w:val="bullet"/>
      <w:lvlText w:val="•"/>
      <w:lvlJc w:val="left"/>
      <w:pPr>
        <w:tabs>
          <w:tab w:val="num" w:pos="6480"/>
        </w:tabs>
        <w:ind w:left="6480" w:hanging="360"/>
      </w:pPr>
      <w:rPr>
        <w:rFonts w:ascii="Times" w:hAnsi="Times" w:hint="default"/>
      </w:rPr>
    </w:lvl>
  </w:abstractNum>
  <w:abstractNum w:abstractNumId="17">
    <w:nsid w:val="29A2782E"/>
    <w:multiLevelType w:val="hybridMultilevel"/>
    <w:tmpl w:val="77E0702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2A99675B"/>
    <w:multiLevelType w:val="hybridMultilevel"/>
    <w:tmpl w:val="4C0AA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B482AFA"/>
    <w:multiLevelType w:val="hybridMultilevel"/>
    <w:tmpl w:val="D3EE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2F0D9F"/>
    <w:multiLevelType w:val="hybridMultilevel"/>
    <w:tmpl w:val="9C029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59A0980"/>
    <w:multiLevelType w:val="hybridMultilevel"/>
    <w:tmpl w:val="8280F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B706A27"/>
    <w:multiLevelType w:val="hybridMultilevel"/>
    <w:tmpl w:val="4C0AA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F9429F"/>
    <w:multiLevelType w:val="hybridMultilevel"/>
    <w:tmpl w:val="164CC5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4EE14A32"/>
    <w:multiLevelType w:val="hybridMultilevel"/>
    <w:tmpl w:val="60D08562"/>
    <w:lvl w:ilvl="0" w:tplc="04090001">
      <w:start w:val="1"/>
      <w:numFmt w:val="bullet"/>
      <w:lvlText w:val=""/>
      <w:lvlJc w:val="left"/>
      <w:pPr>
        <w:ind w:left="1170" w:hanging="360"/>
      </w:pPr>
      <w:rPr>
        <w:rFonts w:ascii="Symbol" w:hAnsi="Symbol" w:hint="default"/>
      </w:rPr>
    </w:lvl>
    <w:lvl w:ilvl="1" w:tplc="0409000F">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52135DA3"/>
    <w:multiLevelType w:val="hybridMultilevel"/>
    <w:tmpl w:val="0416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927063A"/>
    <w:multiLevelType w:val="hybridMultilevel"/>
    <w:tmpl w:val="1F64C7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8043071"/>
    <w:multiLevelType w:val="hybridMultilevel"/>
    <w:tmpl w:val="321A6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9C16086"/>
    <w:multiLevelType w:val="hybridMultilevel"/>
    <w:tmpl w:val="9CA851E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8F5AA9"/>
    <w:multiLevelType w:val="hybridMultilevel"/>
    <w:tmpl w:val="A25AF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F959A0"/>
    <w:multiLevelType w:val="hybridMultilevel"/>
    <w:tmpl w:val="9C029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5E476A"/>
    <w:multiLevelType w:val="hybridMultilevel"/>
    <w:tmpl w:val="E7CAE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4A225E"/>
    <w:multiLevelType w:val="hybridMultilevel"/>
    <w:tmpl w:val="40D451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D2B21D0"/>
    <w:multiLevelType w:val="hybridMultilevel"/>
    <w:tmpl w:val="BF606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0"/>
  </w:num>
  <w:num w:numId="3">
    <w:abstractNumId w:val="12"/>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0"/>
  </w:num>
  <w:num w:numId="21">
    <w:abstractNumId w:val="14"/>
  </w:num>
  <w:num w:numId="22">
    <w:abstractNumId w:val="25"/>
  </w:num>
  <w:num w:numId="23">
    <w:abstractNumId w:val="6"/>
  </w:num>
  <w:num w:numId="24">
    <w:abstractNumId w:val="32"/>
  </w:num>
  <w:num w:numId="25">
    <w:abstractNumId w:val="16"/>
  </w:num>
  <w:num w:numId="26">
    <w:abstractNumId w:val="5"/>
  </w:num>
  <w:num w:numId="27">
    <w:abstractNumId w:val="23"/>
  </w:num>
  <w:num w:numId="28">
    <w:abstractNumId w:val="29"/>
  </w:num>
  <w:num w:numId="29">
    <w:abstractNumId w:val="15"/>
  </w:num>
  <w:num w:numId="30">
    <w:abstractNumId w:val="8"/>
  </w:num>
  <w:num w:numId="31">
    <w:abstractNumId w:val="2"/>
  </w:num>
  <w:num w:numId="32">
    <w:abstractNumId w:val="34"/>
  </w:num>
  <w:num w:numId="33">
    <w:abstractNumId w:val="13"/>
  </w:num>
  <w:num w:numId="34">
    <w:abstractNumId w:val="28"/>
  </w:num>
  <w:num w:numId="35">
    <w:abstractNumId w:val="30"/>
  </w:num>
  <w:num w:numId="36">
    <w:abstractNumId w:val="17"/>
  </w:num>
  <w:num w:numId="37">
    <w:abstractNumId w:val="24"/>
  </w:num>
  <w:num w:numId="38">
    <w:abstractNumId w:val="11"/>
  </w:num>
  <w:num w:numId="39">
    <w:abstractNumId w:val="7"/>
  </w:num>
  <w:num w:numId="40">
    <w:abstractNumId w:val="20"/>
  </w:num>
  <w:num w:numId="41">
    <w:abstractNumId w:val="21"/>
  </w:num>
  <w:num w:numId="42">
    <w:abstractNumId w:val="31"/>
  </w:num>
  <w:num w:numId="43">
    <w:abstractNumId w:val="33"/>
  </w:num>
  <w:num w:numId="44">
    <w:abstractNumId w:val="22"/>
  </w:num>
  <w:num w:numId="45">
    <w:abstractNumId w:val="18"/>
  </w:num>
  <w:num w:numId="46">
    <w:abstractNumId w:val="26"/>
  </w:num>
  <w:num w:numId="47">
    <w:abstractNumId w:val="3"/>
  </w:num>
  <w:num w:numId="48">
    <w:abstractNumId w:val="9"/>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num>
  <w:num w:numId="53">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revisionView w:markup="0"/>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27AD3"/>
    <w:rsid w:val="00031054"/>
    <w:rsid w:val="0003163C"/>
    <w:rsid w:val="0003188A"/>
    <w:rsid w:val="0003476F"/>
    <w:rsid w:val="00035614"/>
    <w:rsid w:val="00036AB0"/>
    <w:rsid w:val="00037149"/>
    <w:rsid w:val="00040E64"/>
    <w:rsid w:val="00041C1A"/>
    <w:rsid w:val="000420CF"/>
    <w:rsid w:val="0004272B"/>
    <w:rsid w:val="000434C7"/>
    <w:rsid w:val="00043B88"/>
    <w:rsid w:val="00044632"/>
    <w:rsid w:val="00044B43"/>
    <w:rsid w:val="00044EE3"/>
    <w:rsid w:val="00051121"/>
    <w:rsid w:val="00051A6D"/>
    <w:rsid w:val="00055BDC"/>
    <w:rsid w:val="00056C33"/>
    <w:rsid w:val="00056DD4"/>
    <w:rsid w:val="00061019"/>
    <w:rsid w:val="00061133"/>
    <w:rsid w:val="0006208F"/>
    <w:rsid w:val="00065862"/>
    <w:rsid w:val="00065EF2"/>
    <w:rsid w:val="00067A19"/>
    <w:rsid w:val="000723E0"/>
    <w:rsid w:val="00075530"/>
    <w:rsid w:val="00075F0F"/>
    <w:rsid w:val="00075F84"/>
    <w:rsid w:val="00080186"/>
    <w:rsid w:val="00080F87"/>
    <w:rsid w:val="00081BF8"/>
    <w:rsid w:val="00082AF4"/>
    <w:rsid w:val="00083C7C"/>
    <w:rsid w:val="00086B90"/>
    <w:rsid w:val="000871F1"/>
    <w:rsid w:val="00090B52"/>
    <w:rsid w:val="00093701"/>
    <w:rsid w:val="00094BA7"/>
    <w:rsid w:val="0009592E"/>
    <w:rsid w:val="00095F6B"/>
    <w:rsid w:val="0009736D"/>
    <w:rsid w:val="000A673C"/>
    <w:rsid w:val="000A7555"/>
    <w:rsid w:val="000B1DF3"/>
    <w:rsid w:val="000B3AAD"/>
    <w:rsid w:val="000B4FD2"/>
    <w:rsid w:val="000C175D"/>
    <w:rsid w:val="000C183F"/>
    <w:rsid w:val="000C2090"/>
    <w:rsid w:val="000C32DF"/>
    <w:rsid w:val="000C341B"/>
    <w:rsid w:val="000C35CF"/>
    <w:rsid w:val="000C5BD5"/>
    <w:rsid w:val="000C6A06"/>
    <w:rsid w:val="000C6F90"/>
    <w:rsid w:val="000C7048"/>
    <w:rsid w:val="000C72FD"/>
    <w:rsid w:val="000C75FD"/>
    <w:rsid w:val="000E0DF6"/>
    <w:rsid w:val="000E41AC"/>
    <w:rsid w:val="000E4987"/>
    <w:rsid w:val="000E52AC"/>
    <w:rsid w:val="000E5C42"/>
    <w:rsid w:val="000E76E8"/>
    <w:rsid w:val="000F0E2C"/>
    <w:rsid w:val="000F1037"/>
    <w:rsid w:val="000F48E7"/>
    <w:rsid w:val="000F731A"/>
    <w:rsid w:val="000F7C37"/>
    <w:rsid w:val="00100134"/>
    <w:rsid w:val="001038C5"/>
    <w:rsid w:val="00105793"/>
    <w:rsid w:val="001063B0"/>
    <w:rsid w:val="00106E44"/>
    <w:rsid w:val="00111370"/>
    <w:rsid w:val="00111D21"/>
    <w:rsid w:val="00112A13"/>
    <w:rsid w:val="00114218"/>
    <w:rsid w:val="001151B7"/>
    <w:rsid w:val="00115B33"/>
    <w:rsid w:val="00116978"/>
    <w:rsid w:val="00116A36"/>
    <w:rsid w:val="001209B9"/>
    <w:rsid w:val="00120C4E"/>
    <w:rsid w:val="001219C6"/>
    <w:rsid w:val="00121A0D"/>
    <w:rsid w:val="00122CFA"/>
    <w:rsid w:val="00123B65"/>
    <w:rsid w:val="001255A3"/>
    <w:rsid w:val="0012635B"/>
    <w:rsid w:val="00132322"/>
    <w:rsid w:val="00132B29"/>
    <w:rsid w:val="00133DF4"/>
    <w:rsid w:val="001358B2"/>
    <w:rsid w:val="00136D45"/>
    <w:rsid w:val="00137D17"/>
    <w:rsid w:val="00144B81"/>
    <w:rsid w:val="00146A86"/>
    <w:rsid w:val="00151E23"/>
    <w:rsid w:val="001552B2"/>
    <w:rsid w:val="0016086A"/>
    <w:rsid w:val="00160FC0"/>
    <w:rsid w:val="0016145B"/>
    <w:rsid w:val="00161DF9"/>
    <w:rsid w:val="00163F58"/>
    <w:rsid w:val="001643B2"/>
    <w:rsid w:val="00164E5C"/>
    <w:rsid w:val="00167B44"/>
    <w:rsid w:val="001721DC"/>
    <w:rsid w:val="00172254"/>
    <w:rsid w:val="00172B76"/>
    <w:rsid w:val="00173C02"/>
    <w:rsid w:val="00174DA9"/>
    <w:rsid w:val="00181A6E"/>
    <w:rsid w:val="00183884"/>
    <w:rsid w:val="001838AA"/>
    <w:rsid w:val="00183CF0"/>
    <w:rsid w:val="001843F0"/>
    <w:rsid w:val="00185B5A"/>
    <w:rsid w:val="00187768"/>
    <w:rsid w:val="00187A6B"/>
    <w:rsid w:val="00187B43"/>
    <w:rsid w:val="00195631"/>
    <w:rsid w:val="00195AC5"/>
    <w:rsid w:val="001969F4"/>
    <w:rsid w:val="00196EEB"/>
    <w:rsid w:val="00197774"/>
    <w:rsid w:val="001A3F5A"/>
    <w:rsid w:val="001A4A23"/>
    <w:rsid w:val="001A5DE0"/>
    <w:rsid w:val="001A6050"/>
    <w:rsid w:val="001A61E4"/>
    <w:rsid w:val="001B0E10"/>
    <w:rsid w:val="001B1143"/>
    <w:rsid w:val="001B2100"/>
    <w:rsid w:val="001B2563"/>
    <w:rsid w:val="001B315C"/>
    <w:rsid w:val="001B5189"/>
    <w:rsid w:val="001C1EEC"/>
    <w:rsid w:val="001C2558"/>
    <w:rsid w:val="001C357B"/>
    <w:rsid w:val="001C5850"/>
    <w:rsid w:val="001C7EBE"/>
    <w:rsid w:val="001D641E"/>
    <w:rsid w:val="001D76A6"/>
    <w:rsid w:val="001E50C5"/>
    <w:rsid w:val="001E6C78"/>
    <w:rsid w:val="001F0F38"/>
    <w:rsid w:val="001F128C"/>
    <w:rsid w:val="001F1331"/>
    <w:rsid w:val="001F1A94"/>
    <w:rsid w:val="001F2941"/>
    <w:rsid w:val="001F3168"/>
    <w:rsid w:val="001F4DFF"/>
    <w:rsid w:val="001F56CD"/>
    <w:rsid w:val="001F7541"/>
    <w:rsid w:val="00202407"/>
    <w:rsid w:val="00205CB8"/>
    <w:rsid w:val="00205F2F"/>
    <w:rsid w:val="00206274"/>
    <w:rsid w:val="00207177"/>
    <w:rsid w:val="0021119E"/>
    <w:rsid w:val="0021561C"/>
    <w:rsid w:val="00215CA5"/>
    <w:rsid w:val="00217ABA"/>
    <w:rsid w:val="00220E1F"/>
    <w:rsid w:val="0022392F"/>
    <w:rsid w:val="00223AE2"/>
    <w:rsid w:val="00224311"/>
    <w:rsid w:val="00224FBA"/>
    <w:rsid w:val="00225152"/>
    <w:rsid w:val="00226E74"/>
    <w:rsid w:val="00226F9D"/>
    <w:rsid w:val="00230EE8"/>
    <w:rsid w:val="002312A1"/>
    <w:rsid w:val="00231873"/>
    <w:rsid w:val="00232B6B"/>
    <w:rsid w:val="0023351B"/>
    <w:rsid w:val="00234E19"/>
    <w:rsid w:val="002377E6"/>
    <w:rsid w:val="00237C98"/>
    <w:rsid w:val="00237DB4"/>
    <w:rsid w:val="0024031E"/>
    <w:rsid w:val="00242549"/>
    <w:rsid w:val="002428B1"/>
    <w:rsid w:val="00246AE0"/>
    <w:rsid w:val="002470AA"/>
    <w:rsid w:val="00247A0C"/>
    <w:rsid w:val="002510E5"/>
    <w:rsid w:val="00251ACB"/>
    <w:rsid w:val="00253C7A"/>
    <w:rsid w:val="002562DF"/>
    <w:rsid w:val="00257A83"/>
    <w:rsid w:val="00265E16"/>
    <w:rsid w:val="0026762E"/>
    <w:rsid w:val="00271ED5"/>
    <w:rsid w:val="00272A30"/>
    <w:rsid w:val="0027497E"/>
    <w:rsid w:val="00276B33"/>
    <w:rsid w:val="00276E49"/>
    <w:rsid w:val="00277BDF"/>
    <w:rsid w:val="002819A1"/>
    <w:rsid w:val="002837F4"/>
    <w:rsid w:val="00284755"/>
    <w:rsid w:val="002848D0"/>
    <w:rsid w:val="0028641B"/>
    <w:rsid w:val="00287128"/>
    <w:rsid w:val="0029061A"/>
    <w:rsid w:val="00290919"/>
    <w:rsid w:val="0029187E"/>
    <w:rsid w:val="00291D36"/>
    <w:rsid w:val="00292434"/>
    <w:rsid w:val="002A40CB"/>
    <w:rsid w:val="002B2B26"/>
    <w:rsid w:val="002B2B6C"/>
    <w:rsid w:val="002B5D09"/>
    <w:rsid w:val="002B67FA"/>
    <w:rsid w:val="002C0D7B"/>
    <w:rsid w:val="002C170A"/>
    <w:rsid w:val="002C1D5E"/>
    <w:rsid w:val="002C33A9"/>
    <w:rsid w:val="002C3928"/>
    <w:rsid w:val="002C3B55"/>
    <w:rsid w:val="002C50C7"/>
    <w:rsid w:val="002C53A9"/>
    <w:rsid w:val="002C61B2"/>
    <w:rsid w:val="002C7385"/>
    <w:rsid w:val="002D0E6E"/>
    <w:rsid w:val="002D207D"/>
    <w:rsid w:val="002D2CE1"/>
    <w:rsid w:val="002D32BA"/>
    <w:rsid w:val="002D53A7"/>
    <w:rsid w:val="002D572D"/>
    <w:rsid w:val="002D5912"/>
    <w:rsid w:val="002D7471"/>
    <w:rsid w:val="002E7B12"/>
    <w:rsid w:val="002F1011"/>
    <w:rsid w:val="002F3171"/>
    <w:rsid w:val="002F3DAD"/>
    <w:rsid w:val="002F4060"/>
    <w:rsid w:val="002F4683"/>
    <w:rsid w:val="002F49F5"/>
    <w:rsid w:val="002F61E9"/>
    <w:rsid w:val="002F6A1B"/>
    <w:rsid w:val="002F7D7C"/>
    <w:rsid w:val="00300780"/>
    <w:rsid w:val="00301037"/>
    <w:rsid w:val="00301502"/>
    <w:rsid w:val="00301C9E"/>
    <w:rsid w:val="003027D4"/>
    <w:rsid w:val="00302F9D"/>
    <w:rsid w:val="003100DE"/>
    <w:rsid w:val="003104E9"/>
    <w:rsid w:val="003126E4"/>
    <w:rsid w:val="00312A52"/>
    <w:rsid w:val="003145AA"/>
    <w:rsid w:val="00315E31"/>
    <w:rsid w:val="003160BC"/>
    <w:rsid w:val="00317D76"/>
    <w:rsid w:val="00320BAC"/>
    <w:rsid w:val="00321D2B"/>
    <w:rsid w:val="0032238C"/>
    <w:rsid w:val="0032481D"/>
    <w:rsid w:val="003328DF"/>
    <w:rsid w:val="00332B60"/>
    <w:rsid w:val="00335425"/>
    <w:rsid w:val="003371DB"/>
    <w:rsid w:val="00340E09"/>
    <w:rsid w:val="00341B9B"/>
    <w:rsid w:val="00342CF4"/>
    <w:rsid w:val="00346052"/>
    <w:rsid w:val="00347D1F"/>
    <w:rsid w:val="00350C99"/>
    <w:rsid w:val="00350F27"/>
    <w:rsid w:val="0035296F"/>
    <w:rsid w:val="0035449F"/>
    <w:rsid w:val="003548D1"/>
    <w:rsid w:val="00355A3D"/>
    <w:rsid w:val="00360654"/>
    <w:rsid w:val="00360D44"/>
    <w:rsid w:val="00360F61"/>
    <w:rsid w:val="00363238"/>
    <w:rsid w:val="00372FB1"/>
    <w:rsid w:val="0037372C"/>
    <w:rsid w:val="003740C4"/>
    <w:rsid w:val="003767B6"/>
    <w:rsid w:val="00376FFF"/>
    <w:rsid w:val="00377F41"/>
    <w:rsid w:val="003808D0"/>
    <w:rsid w:val="00380B00"/>
    <w:rsid w:val="003817FA"/>
    <w:rsid w:val="00384D20"/>
    <w:rsid w:val="003860E4"/>
    <w:rsid w:val="00391FC3"/>
    <w:rsid w:val="00393203"/>
    <w:rsid w:val="00393525"/>
    <w:rsid w:val="0039372A"/>
    <w:rsid w:val="00394256"/>
    <w:rsid w:val="00395ED9"/>
    <w:rsid w:val="0039609A"/>
    <w:rsid w:val="0039730D"/>
    <w:rsid w:val="003A2B38"/>
    <w:rsid w:val="003A533D"/>
    <w:rsid w:val="003A5FC4"/>
    <w:rsid w:val="003A66B4"/>
    <w:rsid w:val="003A7DEF"/>
    <w:rsid w:val="003A7F90"/>
    <w:rsid w:val="003B2297"/>
    <w:rsid w:val="003B406E"/>
    <w:rsid w:val="003B481C"/>
    <w:rsid w:val="003B4C31"/>
    <w:rsid w:val="003B5B0B"/>
    <w:rsid w:val="003B63C7"/>
    <w:rsid w:val="003B665E"/>
    <w:rsid w:val="003B6C15"/>
    <w:rsid w:val="003B7102"/>
    <w:rsid w:val="003C05D1"/>
    <w:rsid w:val="003C1C01"/>
    <w:rsid w:val="003C39BE"/>
    <w:rsid w:val="003C3CDD"/>
    <w:rsid w:val="003C443B"/>
    <w:rsid w:val="003C47C1"/>
    <w:rsid w:val="003C487E"/>
    <w:rsid w:val="003C4D64"/>
    <w:rsid w:val="003C56CE"/>
    <w:rsid w:val="003C614E"/>
    <w:rsid w:val="003C62A2"/>
    <w:rsid w:val="003C7C80"/>
    <w:rsid w:val="003D127F"/>
    <w:rsid w:val="003D360C"/>
    <w:rsid w:val="003D3851"/>
    <w:rsid w:val="003E0A63"/>
    <w:rsid w:val="003E170F"/>
    <w:rsid w:val="003E2FFF"/>
    <w:rsid w:val="003E57C4"/>
    <w:rsid w:val="003E57D6"/>
    <w:rsid w:val="003E7F07"/>
    <w:rsid w:val="003E7F1E"/>
    <w:rsid w:val="003F063D"/>
    <w:rsid w:val="003F54F9"/>
    <w:rsid w:val="003F5822"/>
    <w:rsid w:val="003F5CF2"/>
    <w:rsid w:val="003F6727"/>
    <w:rsid w:val="003F6C7C"/>
    <w:rsid w:val="003F76B8"/>
    <w:rsid w:val="0040176C"/>
    <w:rsid w:val="00401B9E"/>
    <w:rsid w:val="00402FAE"/>
    <w:rsid w:val="00403255"/>
    <w:rsid w:val="0040352C"/>
    <w:rsid w:val="00403B10"/>
    <w:rsid w:val="00404C14"/>
    <w:rsid w:val="0040595E"/>
    <w:rsid w:val="004113B8"/>
    <w:rsid w:val="00411FBC"/>
    <w:rsid w:val="00413580"/>
    <w:rsid w:val="00413D2E"/>
    <w:rsid w:val="00413F7A"/>
    <w:rsid w:val="0041558C"/>
    <w:rsid w:val="00415DC9"/>
    <w:rsid w:val="00417B7F"/>
    <w:rsid w:val="00420336"/>
    <w:rsid w:val="00422A48"/>
    <w:rsid w:val="004250E7"/>
    <w:rsid w:val="004263CB"/>
    <w:rsid w:val="00430B37"/>
    <w:rsid w:val="00437CE8"/>
    <w:rsid w:val="004434FD"/>
    <w:rsid w:val="00446011"/>
    <w:rsid w:val="00447FD2"/>
    <w:rsid w:val="00452159"/>
    <w:rsid w:val="00453E62"/>
    <w:rsid w:val="00454246"/>
    <w:rsid w:val="0045467E"/>
    <w:rsid w:val="00467C57"/>
    <w:rsid w:val="004712E8"/>
    <w:rsid w:val="00471EC5"/>
    <w:rsid w:val="00472B26"/>
    <w:rsid w:val="00473E21"/>
    <w:rsid w:val="00474983"/>
    <w:rsid w:val="0047555B"/>
    <w:rsid w:val="0048102A"/>
    <w:rsid w:val="0048405C"/>
    <w:rsid w:val="004852F2"/>
    <w:rsid w:val="00485734"/>
    <w:rsid w:val="0048591F"/>
    <w:rsid w:val="00486C4B"/>
    <w:rsid w:val="00486F71"/>
    <w:rsid w:val="00490AFA"/>
    <w:rsid w:val="00494632"/>
    <w:rsid w:val="00494C4C"/>
    <w:rsid w:val="00496A96"/>
    <w:rsid w:val="00496FC1"/>
    <w:rsid w:val="004A00C6"/>
    <w:rsid w:val="004A0FC2"/>
    <w:rsid w:val="004A51F4"/>
    <w:rsid w:val="004A7D8D"/>
    <w:rsid w:val="004B367A"/>
    <w:rsid w:val="004B5F9D"/>
    <w:rsid w:val="004C160B"/>
    <w:rsid w:val="004C7069"/>
    <w:rsid w:val="004C7233"/>
    <w:rsid w:val="004D1366"/>
    <w:rsid w:val="004D192C"/>
    <w:rsid w:val="004D1968"/>
    <w:rsid w:val="004D196E"/>
    <w:rsid w:val="004D5688"/>
    <w:rsid w:val="004D66DF"/>
    <w:rsid w:val="004E3241"/>
    <w:rsid w:val="004E4C3F"/>
    <w:rsid w:val="004E5759"/>
    <w:rsid w:val="004E6F3B"/>
    <w:rsid w:val="004F07B3"/>
    <w:rsid w:val="004F16B2"/>
    <w:rsid w:val="004F2919"/>
    <w:rsid w:val="004F3EB4"/>
    <w:rsid w:val="004F4E81"/>
    <w:rsid w:val="004F4F05"/>
    <w:rsid w:val="004F552A"/>
    <w:rsid w:val="004F6EF3"/>
    <w:rsid w:val="0050126B"/>
    <w:rsid w:val="00501FB8"/>
    <w:rsid w:val="0050311B"/>
    <w:rsid w:val="00503965"/>
    <w:rsid w:val="00513388"/>
    <w:rsid w:val="00515713"/>
    <w:rsid w:val="0052188D"/>
    <w:rsid w:val="0052329C"/>
    <w:rsid w:val="005260A3"/>
    <w:rsid w:val="005267D5"/>
    <w:rsid w:val="00530D31"/>
    <w:rsid w:val="00531ABC"/>
    <w:rsid w:val="0053264A"/>
    <w:rsid w:val="00532CAF"/>
    <w:rsid w:val="005336D1"/>
    <w:rsid w:val="00535AB4"/>
    <w:rsid w:val="00537549"/>
    <w:rsid w:val="00540C85"/>
    <w:rsid w:val="005418C7"/>
    <w:rsid w:val="0054423B"/>
    <w:rsid w:val="00544380"/>
    <w:rsid w:val="00545243"/>
    <w:rsid w:val="00550680"/>
    <w:rsid w:val="005515A1"/>
    <w:rsid w:val="00554DFF"/>
    <w:rsid w:val="00555A7D"/>
    <w:rsid w:val="0055673F"/>
    <w:rsid w:val="00557321"/>
    <w:rsid w:val="00561D53"/>
    <w:rsid w:val="00563911"/>
    <w:rsid w:val="00564F9C"/>
    <w:rsid w:val="0056560D"/>
    <w:rsid w:val="00566527"/>
    <w:rsid w:val="00566865"/>
    <w:rsid w:val="0057000E"/>
    <w:rsid w:val="00571199"/>
    <w:rsid w:val="00572983"/>
    <w:rsid w:val="005733BE"/>
    <w:rsid w:val="00573F69"/>
    <w:rsid w:val="005746E1"/>
    <w:rsid w:val="00575437"/>
    <w:rsid w:val="005755B4"/>
    <w:rsid w:val="00580550"/>
    <w:rsid w:val="00581C0B"/>
    <w:rsid w:val="00581C7B"/>
    <w:rsid w:val="0058330B"/>
    <w:rsid w:val="00583E30"/>
    <w:rsid w:val="00585B43"/>
    <w:rsid w:val="00586B52"/>
    <w:rsid w:val="00593296"/>
    <w:rsid w:val="0059561B"/>
    <w:rsid w:val="005960EB"/>
    <w:rsid w:val="005963F1"/>
    <w:rsid w:val="005967B3"/>
    <w:rsid w:val="005A1904"/>
    <w:rsid w:val="005A24FD"/>
    <w:rsid w:val="005A39D3"/>
    <w:rsid w:val="005A4B08"/>
    <w:rsid w:val="005A57EC"/>
    <w:rsid w:val="005A5D20"/>
    <w:rsid w:val="005A6ABF"/>
    <w:rsid w:val="005A7DDE"/>
    <w:rsid w:val="005B1098"/>
    <w:rsid w:val="005B49AB"/>
    <w:rsid w:val="005B6CCD"/>
    <w:rsid w:val="005C0B8E"/>
    <w:rsid w:val="005C215F"/>
    <w:rsid w:val="005C4724"/>
    <w:rsid w:val="005C6833"/>
    <w:rsid w:val="005C6C9B"/>
    <w:rsid w:val="005D1CE8"/>
    <w:rsid w:val="005D406D"/>
    <w:rsid w:val="005D470D"/>
    <w:rsid w:val="005D5652"/>
    <w:rsid w:val="005D5839"/>
    <w:rsid w:val="005D6071"/>
    <w:rsid w:val="005D6EA5"/>
    <w:rsid w:val="005E0B12"/>
    <w:rsid w:val="005E0D7F"/>
    <w:rsid w:val="005E386B"/>
    <w:rsid w:val="005E3BC4"/>
    <w:rsid w:val="005E63FC"/>
    <w:rsid w:val="005F1840"/>
    <w:rsid w:val="005F3186"/>
    <w:rsid w:val="005F3A42"/>
    <w:rsid w:val="005F4945"/>
    <w:rsid w:val="005F4D85"/>
    <w:rsid w:val="005F4F98"/>
    <w:rsid w:val="005F5A30"/>
    <w:rsid w:val="005F6803"/>
    <w:rsid w:val="00601B36"/>
    <w:rsid w:val="00602708"/>
    <w:rsid w:val="00602CEE"/>
    <w:rsid w:val="00602F61"/>
    <w:rsid w:val="00604578"/>
    <w:rsid w:val="00605978"/>
    <w:rsid w:val="00610128"/>
    <w:rsid w:val="00613590"/>
    <w:rsid w:val="00614A90"/>
    <w:rsid w:val="00614E8A"/>
    <w:rsid w:val="00623ABF"/>
    <w:rsid w:val="00624C6E"/>
    <w:rsid w:val="00627EF8"/>
    <w:rsid w:val="006307DB"/>
    <w:rsid w:val="00630F0A"/>
    <w:rsid w:val="00632852"/>
    <w:rsid w:val="0063497A"/>
    <w:rsid w:val="006355DB"/>
    <w:rsid w:val="00640A54"/>
    <w:rsid w:val="0064193C"/>
    <w:rsid w:val="0064276B"/>
    <w:rsid w:val="00642B3C"/>
    <w:rsid w:val="006430F1"/>
    <w:rsid w:val="0064388D"/>
    <w:rsid w:val="0064511B"/>
    <w:rsid w:val="0064607F"/>
    <w:rsid w:val="00646315"/>
    <w:rsid w:val="00650B6B"/>
    <w:rsid w:val="00650DEE"/>
    <w:rsid w:val="00652DDF"/>
    <w:rsid w:val="006533F7"/>
    <w:rsid w:val="00654A5C"/>
    <w:rsid w:val="00655275"/>
    <w:rsid w:val="00656252"/>
    <w:rsid w:val="006578E6"/>
    <w:rsid w:val="006628CE"/>
    <w:rsid w:val="00664713"/>
    <w:rsid w:val="006716F6"/>
    <w:rsid w:val="006727B1"/>
    <w:rsid w:val="00675093"/>
    <w:rsid w:val="00675F3F"/>
    <w:rsid w:val="00676390"/>
    <w:rsid w:val="006804E9"/>
    <w:rsid w:val="00681359"/>
    <w:rsid w:val="0068255C"/>
    <w:rsid w:val="00682F30"/>
    <w:rsid w:val="0069050F"/>
    <w:rsid w:val="00691CEE"/>
    <w:rsid w:val="006926A6"/>
    <w:rsid w:val="006932DA"/>
    <w:rsid w:val="00694A9F"/>
    <w:rsid w:val="00695ECF"/>
    <w:rsid w:val="00696391"/>
    <w:rsid w:val="00696C1B"/>
    <w:rsid w:val="00697716"/>
    <w:rsid w:val="006A076D"/>
    <w:rsid w:val="006A0E24"/>
    <w:rsid w:val="006A1357"/>
    <w:rsid w:val="006A1AC2"/>
    <w:rsid w:val="006A20F2"/>
    <w:rsid w:val="006A2467"/>
    <w:rsid w:val="006A26C4"/>
    <w:rsid w:val="006A76E7"/>
    <w:rsid w:val="006B4A6C"/>
    <w:rsid w:val="006B64C7"/>
    <w:rsid w:val="006B70A1"/>
    <w:rsid w:val="006B7CA2"/>
    <w:rsid w:val="006C1617"/>
    <w:rsid w:val="006C4C14"/>
    <w:rsid w:val="006D06A0"/>
    <w:rsid w:val="006D18C1"/>
    <w:rsid w:val="006D1EDF"/>
    <w:rsid w:val="006D2238"/>
    <w:rsid w:val="006D2E1D"/>
    <w:rsid w:val="006E2273"/>
    <w:rsid w:val="006E273F"/>
    <w:rsid w:val="006E35BE"/>
    <w:rsid w:val="006E4417"/>
    <w:rsid w:val="006E4C43"/>
    <w:rsid w:val="006F03AD"/>
    <w:rsid w:val="006F222A"/>
    <w:rsid w:val="006F2524"/>
    <w:rsid w:val="006F36BF"/>
    <w:rsid w:val="006F62CF"/>
    <w:rsid w:val="006F69DF"/>
    <w:rsid w:val="00700499"/>
    <w:rsid w:val="007021F4"/>
    <w:rsid w:val="007025BF"/>
    <w:rsid w:val="007078E0"/>
    <w:rsid w:val="007124E0"/>
    <w:rsid w:val="00713E48"/>
    <w:rsid w:val="00716A5E"/>
    <w:rsid w:val="00717197"/>
    <w:rsid w:val="0071753B"/>
    <w:rsid w:val="0072059D"/>
    <w:rsid w:val="007232B0"/>
    <w:rsid w:val="00724739"/>
    <w:rsid w:val="00724B9C"/>
    <w:rsid w:val="00724DDC"/>
    <w:rsid w:val="007278D1"/>
    <w:rsid w:val="00730B74"/>
    <w:rsid w:val="00731045"/>
    <w:rsid w:val="00734BC6"/>
    <w:rsid w:val="00735296"/>
    <w:rsid w:val="007354EE"/>
    <w:rsid w:val="00735702"/>
    <w:rsid w:val="00737064"/>
    <w:rsid w:val="007468BA"/>
    <w:rsid w:val="00750398"/>
    <w:rsid w:val="00753E70"/>
    <w:rsid w:val="007552B2"/>
    <w:rsid w:val="0075600A"/>
    <w:rsid w:val="00760206"/>
    <w:rsid w:val="00762A70"/>
    <w:rsid w:val="00764423"/>
    <w:rsid w:val="007644F2"/>
    <w:rsid w:val="007648E6"/>
    <w:rsid w:val="00765308"/>
    <w:rsid w:val="007679B5"/>
    <w:rsid w:val="00771E65"/>
    <w:rsid w:val="00772A48"/>
    <w:rsid w:val="00775C54"/>
    <w:rsid w:val="00776F9A"/>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342C"/>
    <w:rsid w:val="00797F1B"/>
    <w:rsid w:val="007A05B4"/>
    <w:rsid w:val="007A150A"/>
    <w:rsid w:val="007A6D61"/>
    <w:rsid w:val="007A7EDD"/>
    <w:rsid w:val="007B0B8F"/>
    <w:rsid w:val="007B0DB3"/>
    <w:rsid w:val="007B10EF"/>
    <w:rsid w:val="007B3979"/>
    <w:rsid w:val="007B511F"/>
    <w:rsid w:val="007C0395"/>
    <w:rsid w:val="007C2652"/>
    <w:rsid w:val="007C39A8"/>
    <w:rsid w:val="007C3FA5"/>
    <w:rsid w:val="007C7D8B"/>
    <w:rsid w:val="007D05D0"/>
    <w:rsid w:val="007D0621"/>
    <w:rsid w:val="007D0C32"/>
    <w:rsid w:val="007D11FB"/>
    <w:rsid w:val="007D2F58"/>
    <w:rsid w:val="007D57EA"/>
    <w:rsid w:val="007D5991"/>
    <w:rsid w:val="007D690B"/>
    <w:rsid w:val="007E0B35"/>
    <w:rsid w:val="007E0C75"/>
    <w:rsid w:val="007E2612"/>
    <w:rsid w:val="007E2DC2"/>
    <w:rsid w:val="007E31AD"/>
    <w:rsid w:val="007E3474"/>
    <w:rsid w:val="007E3B64"/>
    <w:rsid w:val="007E43C7"/>
    <w:rsid w:val="007E6E2E"/>
    <w:rsid w:val="007E6F30"/>
    <w:rsid w:val="007F03CE"/>
    <w:rsid w:val="007F07A2"/>
    <w:rsid w:val="007F2490"/>
    <w:rsid w:val="007F3806"/>
    <w:rsid w:val="007F3C6D"/>
    <w:rsid w:val="007F5420"/>
    <w:rsid w:val="007F734A"/>
    <w:rsid w:val="008028A8"/>
    <w:rsid w:val="00803AA7"/>
    <w:rsid w:val="008056B0"/>
    <w:rsid w:val="00805E63"/>
    <w:rsid w:val="00806CB3"/>
    <w:rsid w:val="00807F5A"/>
    <w:rsid w:val="008105F0"/>
    <w:rsid w:val="008162F1"/>
    <w:rsid w:val="008168AB"/>
    <w:rsid w:val="00817D64"/>
    <w:rsid w:val="00826E7A"/>
    <w:rsid w:val="00827FD6"/>
    <w:rsid w:val="00831FDB"/>
    <w:rsid w:val="00833231"/>
    <w:rsid w:val="008338CD"/>
    <w:rsid w:val="00833E92"/>
    <w:rsid w:val="00834016"/>
    <w:rsid w:val="00834337"/>
    <w:rsid w:val="00835B17"/>
    <w:rsid w:val="008365E7"/>
    <w:rsid w:val="00837393"/>
    <w:rsid w:val="00840447"/>
    <w:rsid w:val="00842451"/>
    <w:rsid w:val="00845AEF"/>
    <w:rsid w:val="00852C92"/>
    <w:rsid w:val="00853729"/>
    <w:rsid w:val="00854165"/>
    <w:rsid w:val="00855D1D"/>
    <w:rsid w:val="00856380"/>
    <w:rsid w:val="00856B7C"/>
    <w:rsid w:val="00857ACF"/>
    <w:rsid w:val="00860B56"/>
    <w:rsid w:val="00864262"/>
    <w:rsid w:val="00864B94"/>
    <w:rsid w:val="008675BA"/>
    <w:rsid w:val="0087339F"/>
    <w:rsid w:val="008759CB"/>
    <w:rsid w:val="00880F30"/>
    <w:rsid w:val="00881E0F"/>
    <w:rsid w:val="008849C8"/>
    <w:rsid w:val="008857C2"/>
    <w:rsid w:val="008877E4"/>
    <w:rsid w:val="00887BD0"/>
    <w:rsid w:val="0089048E"/>
    <w:rsid w:val="0089072D"/>
    <w:rsid w:val="00890C3E"/>
    <w:rsid w:val="0089355C"/>
    <w:rsid w:val="00893FB4"/>
    <w:rsid w:val="0089400B"/>
    <w:rsid w:val="00894572"/>
    <w:rsid w:val="008A29A6"/>
    <w:rsid w:val="008A714E"/>
    <w:rsid w:val="008A7276"/>
    <w:rsid w:val="008B34D2"/>
    <w:rsid w:val="008B46DD"/>
    <w:rsid w:val="008B59DE"/>
    <w:rsid w:val="008B677A"/>
    <w:rsid w:val="008B6B0A"/>
    <w:rsid w:val="008B74F7"/>
    <w:rsid w:val="008B7B1C"/>
    <w:rsid w:val="008C12A0"/>
    <w:rsid w:val="008C15B0"/>
    <w:rsid w:val="008C1DF0"/>
    <w:rsid w:val="008C42A3"/>
    <w:rsid w:val="008C653B"/>
    <w:rsid w:val="008D259B"/>
    <w:rsid w:val="008D3342"/>
    <w:rsid w:val="008D3A08"/>
    <w:rsid w:val="008D5570"/>
    <w:rsid w:val="008D5D54"/>
    <w:rsid w:val="008D65D7"/>
    <w:rsid w:val="008D6E5F"/>
    <w:rsid w:val="008E0FB6"/>
    <w:rsid w:val="008E0FD9"/>
    <w:rsid w:val="008E1D7B"/>
    <w:rsid w:val="008E2D71"/>
    <w:rsid w:val="008E3603"/>
    <w:rsid w:val="008E41C2"/>
    <w:rsid w:val="008E5202"/>
    <w:rsid w:val="008E6374"/>
    <w:rsid w:val="008E7894"/>
    <w:rsid w:val="008E7E99"/>
    <w:rsid w:val="008F0230"/>
    <w:rsid w:val="008F1240"/>
    <w:rsid w:val="008F1C6F"/>
    <w:rsid w:val="008F1F0E"/>
    <w:rsid w:val="008F30FE"/>
    <w:rsid w:val="008F67A6"/>
    <w:rsid w:val="008F7681"/>
    <w:rsid w:val="00900D2E"/>
    <w:rsid w:val="00901DD3"/>
    <w:rsid w:val="009045CD"/>
    <w:rsid w:val="00904EAF"/>
    <w:rsid w:val="00905206"/>
    <w:rsid w:val="00905704"/>
    <w:rsid w:val="00905C9D"/>
    <w:rsid w:val="0091024F"/>
    <w:rsid w:val="009124E5"/>
    <w:rsid w:val="00917F14"/>
    <w:rsid w:val="0092007E"/>
    <w:rsid w:val="009229A6"/>
    <w:rsid w:val="00926EAD"/>
    <w:rsid w:val="00927D77"/>
    <w:rsid w:val="00931A68"/>
    <w:rsid w:val="00931AA9"/>
    <w:rsid w:val="00931B48"/>
    <w:rsid w:val="00932673"/>
    <w:rsid w:val="0093301C"/>
    <w:rsid w:val="009344EB"/>
    <w:rsid w:val="00936BF0"/>
    <w:rsid w:val="00940C7E"/>
    <w:rsid w:val="00941487"/>
    <w:rsid w:val="0094170C"/>
    <w:rsid w:val="0094322D"/>
    <w:rsid w:val="0094388F"/>
    <w:rsid w:val="00944881"/>
    <w:rsid w:val="009526CA"/>
    <w:rsid w:val="00952E68"/>
    <w:rsid w:val="009569AA"/>
    <w:rsid w:val="00956C60"/>
    <w:rsid w:val="00956FF6"/>
    <w:rsid w:val="00960728"/>
    <w:rsid w:val="00961A31"/>
    <w:rsid w:val="00964BEB"/>
    <w:rsid w:val="00965251"/>
    <w:rsid w:val="00966FF3"/>
    <w:rsid w:val="00972CC3"/>
    <w:rsid w:val="0097343F"/>
    <w:rsid w:val="009734C6"/>
    <w:rsid w:val="0097401E"/>
    <w:rsid w:val="00974A33"/>
    <w:rsid w:val="00974C40"/>
    <w:rsid w:val="009756A9"/>
    <w:rsid w:val="00981008"/>
    <w:rsid w:val="009917D2"/>
    <w:rsid w:val="009924A4"/>
    <w:rsid w:val="0099263D"/>
    <w:rsid w:val="00992F3A"/>
    <w:rsid w:val="00993810"/>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C77C5"/>
    <w:rsid w:val="009D07D2"/>
    <w:rsid w:val="009D760C"/>
    <w:rsid w:val="009E1AA1"/>
    <w:rsid w:val="009E1F60"/>
    <w:rsid w:val="009E78C6"/>
    <w:rsid w:val="009F0B43"/>
    <w:rsid w:val="009F0EDA"/>
    <w:rsid w:val="009F132F"/>
    <w:rsid w:val="009F47DF"/>
    <w:rsid w:val="009F5C62"/>
    <w:rsid w:val="009F6745"/>
    <w:rsid w:val="009F6794"/>
    <w:rsid w:val="00A0472D"/>
    <w:rsid w:val="00A06F81"/>
    <w:rsid w:val="00A0730D"/>
    <w:rsid w:val="00A10E26"/>
    <w:rsid w:val="00A155EC"/>
    <w:rsid w:val="00A17FBA"/>
    <w:rsid w:val="00A21102"/>
    <w:rsid w:val="00A21444"/>
    <w:rsid w:val="00A22D14"/>
    <w:rsid w:val="00A2492C"/>
    <w:rsid w:val="00A263B0"/>
    <w:rsid w:val="00A31D68"/>
    <w:rsid w:val="00A34AC6"/>
    <w:rsid w:val="00A34DA8"/>
    <w:rsid w:val="00A35B95"/>
    <w:rsid w:val="00A3674A"/>
    <w:rsid w:val="00A36A8F"/>
    <w:rsid w:val="00A40003"/>
    <w:rsid w:val="00A40775"/>
    <w:rsid w:val="00A40E14"/>
    <w:rsid w:val="00A414D2"/>
    <w:rsid w:val="00A42AF8"/>
    <w:rsid w:val="00A43E7F"/>
    <w:rsid w:val="00A46BB8"/>
    <w:rsid w:val="00A51617"/>
    <w:rsid w:val="00A52D0F"/>
    <w:rsid w:val="00A531C2"/>
    <w:rsid w:val="00A55CF2"/>
    <w:rsid w:val="00A56121"/>
    <w:rsid w:val="00A56A38"/>
    <w:rsid w:val="00A6017D"/>
    <w:rsid w:val="00A61FF4"/>
    <w:rsid w:val="00A63AAA"/>
    <w:rsid w:val="00A64B7B"/>
    <w:rsid w:val="00A65F1B"/>
    <w:rsid w:val="00A66DDF"/>
    <w:rsid w:val="00A73548"/>
    <w:rsid w:val="00A74B8B"/>
    <w:rsid w:val="00A7566B"/>
    <w:rsid w:val="00A80FB8"/>
    <w:rsid w:val="00A841D8"/>
    <w:rsid w:val="00A84659"/>
    <w:rsid w:val="00A8533E"/>
    <w:rsid w:val="00A871E9"/>
    <w:rsid w:val="00A875D4"/>
    <w:rsid w:val="00A913CD"/>
    <w:rsid w:val="00A914F7"/>
    <w:rsid w:val="00A92614"/>
    <w:rsid w:val="00A92AED"/>
    <w:rsid w:val="00AA36D6"/>
    <w:rsid w:val="00AA38F0"/>
    <w:rsid w:val="00AA593F"/>
    <w:rsid w:val="00AB0C7E"/>
    <w:rsid w:val="00AB108E"/>
    <w:rsid w:val="00AB1BBA"/>
    <w:rsid w:val="00AB474B"/>
    <w:rsid w:val="00AB5248"/>
    <w:rsid w:val="00AC1499"/>
    <w:rsid w:val="00AC490D"/>
    <w:rsid w:val="00AC7B10"/>
    <w:rsid w:val="00AD0839"/>
    <w:rsid w:val="00AD1116"/>
    <w:rsid w:val="00AD27B9"/>
    <w:rsid w:val="00AD397F"/>
    <w:rsid w:val="00AD6B3A"/>
    <w:rsid w:val="00AD6E46"/>
    <w:rsid w:val="00AE1707"/>
    <w:rsid w:val="00AE1F00"/>
    <w:rsid w:val="00AE252F"/>
    <w:rsid w:val="00AE54C6"/>
    <w:rsid w:val="00AF19F8"/>
    <w:rsid w:val="00AF4D16"/>
    <w:rsid w:val="00AF5765"/>
    <w:rsid w:val="00AF613E"/>
    <w:rsid w:val="00AF6363"/>
    <w:rsid w:val="00AF6720"/>
    <w:rsid w:val="00AF7D29"/>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1BB3"/>
    <w:rsid w:val="00B362CC"/>
    <w:rsid w:val="00B434A3"/>
    <w:rsid w:val="00B43E2D"/>
    <w:rsid w:val="00B440CB"/>
    <w:rsid w:val="00B45FFD"/>
    <w:rsid w:val="00B46724"/>
    <w:rsid w:val="00B50D8D"/>
    <w:rsid w:val="00B51049"/>
    <w:rsid w:val="00B51E52"/>
    <w:rsid w:val="00B55188"/>
    <w:rsid w:val="00B620DD"/>
    <w:rsid w:val="00B62D6F"/>
    <w:rsid w:val="00B634CD"/>
    <w:rsid w:val="00B63879"/>
    <w:rsid w:val="00B642C9"/>
    <w:rsid w:val="00B64C1F"/>
    <w:rsid w:val="00B6543F"/>
    <w:rsid w:val="00B65D26"/>
    <w:rsid w:val="00B7042E"/>
    <w:rsid w:val="00B743AE"/>
    <w:rsid w:val="00B746D1"/>
    <w:rsid w:val="00B75343"/>
    <w:rsid w:val="00B80EBA"/>
    <w:rsid w:val="00B8291B"/>
    <w:rsid w:val="00B83B32"/>
    <w:rsid w:val="00B83FE0"/>
    <w:rsid w:val="00B8428F"/>
    <w:rsid w:val="00B87458"/>
    <w:rsid w:val="00B914CA"/>
    <w:rsid w:val="00B91F7E"/>
    <w:rsid w:val="00B92531"/>
    <w:rsid w:val="00B9483E"/>
    <w:rsid w:val="00B95B79"/>
    <w:rsid w:val="00B95EE4"/>
    <w:rsid w:val="00B971E9"/>
    <w:rsid w:val="00B97B2F"/>
    <w:rsid w:val="00BA089F"/>
    <w:rsid w:val="00BA13F2"/>
    <w:rsid w:val="00BA1706"/>
    <w:rsid w:val="00BB1AFE"/>
    <w:rsid w:val="00BB3AEA"/>
    <w:rsid w:val="00BB3ED5"/>
    <w:rsid w:val="00BB5577"/>
    <w:rsid w:val="00BB6B0D"/>
    <w:rsid w:val="00BC3220"/>
    <w:rsid w:val="00BC42F6"/>
    <w:rsid w:val="00BC6BBC"/>
    <w:rsid w:val="00BD263B"/>
    <w:rsid w:val="00BD45AC"/>
    <w:rsid w:val="00BD602E"/>
    <w:rsid w:val="00BD6F7E"/>
    <w:rsid w:val="00BD70F7"/>
    <w:rsid w:val="00BD714A"/>
    <w:rsid w:val="00BD72D0"/>
    <w:rsid w:val="00BE20A8"/>
    <w:rsid w:val="00BE2741"/>
    <w:rsid w:val="00BE3116"/>
    <w:rsid w:val="00BE33A1"/>
    <w:rsid w:val="00BE4595"/>
    <w:rsid w:val="00BE4C36"/>
    <w:rsid w:val="00BE4CAB"/>
    <w:rsid w:val="00BF155B"/>
    <w:rsid w:val="00BF1D8C"/>
    <w:rsid w:val="00BF5EAA"/>
    <w:rsid w:val="00BF6BD2"/>
    <w:rsid w:val="00BF7B05"/>
    <w:rsid w:val="00C00CF0"/>
    <w:rsid w:val="00C039FA"/>
    <w:rsid w:val="00C03B6D"/>
    <w:rsid w:val="00C0586C"/>
    <w:rsid w:val="00C05E0E"/>
    <w:rsid w:val="00C06FE6"/>
    <w:rsid w:val="00C07DEF"/>
    <w:rsid w:val="00C104B5"/>
    <w:rsid w:val="00C10C75"/>
    <w:rsid w:val="00C12077"/>
    <w:rsid w:val="00C13909"/>
    <w:rsid w:val="00C153A3"/>
    <w:rsid w:val="00C165B4"/>
    <w:rsid w:val="00C17605"/>
    <w:rsid w:val="00C20F4F"/>
    <w:rsid w:val="00C215BE"/>
    <w:rsid w:val="00C21B3F"/>
    <w:rsid w:val="00C21FA3"/>
    <w:rsid w:val="00C223B1"/>
    <w:rsid w:val="00C244CC"/>
    <w:rsid w:val="00C24819"/>
    <w:rsid w:val="00C24D9E"/>
    <w:rsid w:val="00C25EB1"/>
    <w:rsid w:val="00C30691"/>
    <w:rsid w:val="00C3132C"/>
    <w:rsid w:val="00C336EA"/>
    <w:rsid w:val="00C33F03"/>
    <w:rsid w:val="00C341A9"/>
    <w:rsid w:val="00C34B19"/>
    <w:rsid w:val="00C3605E"/>
    <w:rsid w:val="00C40412"/>
    <w:rsid w:val="00C44F04"/>
    <w:rsid w:val="00C46521"/>
    <w:rsid w:val="00C47BA6"/>
    <w:rsid w:val="00C52A74"/>
    <w:rsid w:val="00C53278"/>
    <w:rsid w:val="00C548AA"/>
    <w:rsid w:val="00C5499A"/>
    <w:rsid w:val="00C56181"/>
    <w:rsid w:val="00C566F3"/>
    <w:rsid w:val="00C57CB0"/>
    <w:rsid w:val="00C57EFA"/>
    <w:rsid w:val="00C604A2"/>
    <w:rsid w:val="00C61BB1"/>
    <w:rsid w:val="00C61F4F"/>
    <w:rsid w:val="00C62D0E"/>
    <w:rsid w:val="00C6421F"/>
    <w:rsid w:val="00C64F17"/>
    <w:rsid w:val="00C65BF1"/>
    <w:rsid w:val="00C70161"/>
    <w:rsid w:val="00C71BD8"/>
    <w:rsid w:val="00C751B4"/>
    <w:rsid w:val="00C753BC"/>
    <w:rsid w:val="00C760FA"/>
    <w:rsid w:val="00C76BE9"/>
    <w:rsid w:val="00C77465"/>
    <w:rsid w:val="00C80BAE"/>
    <w:rsid w:val="00C82F46"/>
    <w:rsid w:val="00C83BFD"/>
    <w:rsid w:val="00C9710F"/>
    <w:rsid w:val="00CA2905"/>
    <w:rsid w:val="00CA2F6D"/>
    <w:rsid w:val="00CA460B"/>
    <w:rsid w:val="00CA4D8F"/>
    <w:rsid w:val="00CA550F"/>
    <w:rsid w:val="00CA6694"/>
    <w:rsid w:val="00CA75AB"/>
    <w:rsid w:val="00CA78FC"/>
    <w:rsid w:val="00CA7E6D"/>
    <w:rsid w:val="00CB0829"/>
    <w:rsid w:val="00CB1439"/>
    <w:rsid w:val="00CB1B20"/>
    <w:rsid w:val="00CB2B16"/>
    <w:rsid w:val="00CB4606"/>
    <w:rsid w:val="00CB4C85"/>
    <w:rsid w:val="00CB61AF"/>
    <w:rsid w:val="00CC0670"/>
    <w:rsid w:val="00CC2EFB"/>
    <w:rsid w:val="00CC3941"/>
    <w:rsid w:val="00CC6A3E"/>
    <w:rsid w:val="00CD4ABD"/>
    <w:rsid w:val="00CD4C22"/>
    <w:rsid w:val="00CD61C1"/>
    <w:rsid w:val="00CD6A9E"/>
    <w:rsid w:val="00CD7FEA"/>
    <w:rsid w:val="00CE14E0"/>
    <w:rsid w:val="00CE199A"/>
    <w:rsid w:val="00CE1A3F"/>
    <w:rsid w:val="00CE2282"/>
    <w:rsid w:val="00CE2779"/>
    <w:rsid w:val="00CE34B1"/>
    <w:rsid w:val="00CF3052"/>
    <w:rsid w:val="00CF3B05"/>
    <w:rsid w:val="00CF4AF4"/>
    <w:rsid w:val="00CF75F2"/>
    <w:rsid w:val="00CF7980"/>
    <w:rsid w:val="00CF7D78"/>
    <w:rsid w:val="00D0636A"/>
    <w:rsid w:val="00D11D4C"/>
    <w:rsid w:val="00D13D2D"/>
    <w:rsid w:val="00D170C1"/>
    <w:rsid w:val="00D2514B"/>
    <w:rsid w:val="00D25715"/>
    <w:rsid w:val="00D26A3D"/>
    <w:rsid w:val="00D31269"/>
    <w:rsid w:val="00D314C5"/>
    <w:rsid w:val="00D31E40"/>
    <w:rsid w:val="00D35B69"/>
    <w:rsid w:val="00D363FD"/>
    <w:rsid w:val="00D368E2"/>
    <w:rsid w:val="00D4242E"/>
    <w:rsid w:val="00D459AC"/>
    <w:rsid w:val="00D45D1C"/>
    <w:rsid w:val="00D464C1"/>
    <w:rsid w:val="00D50F8F"/>
    <w:rsid w:val="00D51451"/>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77D17"/>
    <w:rsid w:val="00D8034F"/>
    <w:rsid w:val="00D80B4B"/>
    <w:rsid w:val="00D81C23"/>
    <w:rsid w:val="00D82BF9"/>
    <w:rsid w:val="00D83B3F"/>
    <w:rsid w:val="00D8571F"/>
    <w:rsid w:val="00D87BF7"/>
    <w:rsid w:val="00D92508"/>
    <w:rsid w:val="00D92927"/>
    <w:rsid w:val="00D93DD7"/>
    <w:rsid w:val="00D97696"/>
    <w:rsid w:val="00D97FA7"/>
    <w:rsid w:val="00DA0F70"/>
    <w:rsid w:val="00DA1FD9"/>
    <w:rsid w:val="00DA3069"/>
    <w:rsid w:val="00DA4675"/>
    <w:rsid w:val="00DA5691"/>
    <w:rsid w:val="00DA722F"/>
    <w:rsid w:val="00DA780B"/>
    <w:rsid w:val="00DB1F0A"/>
    <w:rsid w:val="00DB4DAB"/>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E75DC"/>
    <w:rsid w:val="00DF361B"/>
    <w:rsid w:val="00DF36D5"/>
    <w:rsid w:val="00DF4E20"/>
    <w:rsid w:val="00DF65A5"/>
    <w:rsid w:val="00DF7E05"/>
    <w:rsid w:val="00E01516"/>
    <w:rsid w:val="00E02336"/>
    <w:rsid w:val="00E043B2"/>
    <w:rsid w:val="00E048C9"/>
    <w:rsid w:val="00E04BBB"/>
    <w:rsid w:val="00E0685E"/>
    <w:rsid w:val="00E07D7E"/>
    <w:rsid w:val="00E104D9"/>
    <w:rsid w:val="00E161CA"/>
    <w:rsid w:val="00E22325"/>
    <w:rsid w:val="00E24BB6"/>
    <w:rsid w:val="00E27A6C"/>
    <w:rsid w:val="00E31DDC"/>
    <w:rsid w:val="00E320B8"/>
    <w:rsid w:val="00E34ABC"/>
    <w:rsid w:val="00E35DBC"/>
    <w:rsid w:val="00E36561"/>
    <w:rsid w:val="00E4266E"/>
    <w:rsid w:val="00E442B4"/>
    <w:rsid w:val="00E44447"/>
    <w:rsid w:val="00E46635"/>
    <w:rsid w:val="00E50315"/>
    <w:rsid w:val="00E52DA5"/>
    <w:rsid w:val="00E55070"/>
    <w:rsid w:val="00E5621D"/>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2416"/>
    <w:rsid w:val="00E93F3C"/>
    <w:rsid w:val="00E9636B"/>
    <w:rsid w:val="00E96FCD"/>
    <w:rsid w:val="00E974AB"/>
    <w:rsid w:val="00EA00D3"/>
    <w:rsid w:val="00EA2DC4"/>
    <w:rsid w:val="00EA3B1A"/>
    <w:rsid w:val="00EA47FC"/>
    <w:rsid w:val="00EA50B5"/>
    <w:rsid w:val="00EA56C0"/>
    <w:rsid w:val="00EA6123"/>
    <w:rsid w:val="00EA7AA5"/>
    <w:rsid w:val="00EA7AC2"/>
    <w:rsid w:val="00EB09D8"/>
    <w:rsid w:val="00EB43E7"/>
    <w:rsid w:val="00EB4ADC"/>
    <w:rsid w:val="00EB4FB1"/>
    <w:rsid w:val="00EB5691"/>
    <w:rsid w:val="00EB66C9"/>
    <w:rsid w:val="00EB6AA8"/>
    <w:rsid w:val="00EC0358"/>
    <w:rsid w:val="00EC287F"/>
    <w:rsid w:val="00EC39F4"/>
    <w:rsid w:val="00EC4D9C"/>
    <w:rsid w:val="00EC4F7A"/>
    <w:rsid w:val="00ED2F24"/>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488"/>
    <w:rsid w:val="00F1588C"/>
    <w:rsid w:val="00F15E05"/>
    <w:rsid w:val="00F20D5A"/>
    <w:rsid w:val="00F21C8E"/>
    <w:rsid w:val="00F245F0"/>
    <w:rsid w:val="00F25D80"/>
    <w:rsid w:val="00F25E95"/>
    <w:rsid w:val="00F262B3"/>
    <w:rsid w:val="00F31215"/>
    <w:rsid w:val="00F31AF1"/>
    <w:rsid w:val="00F3293F"/>
    <w:rsid w:val="00F346B3"/>
    <w:rsid w:val="00F35274"/>
    <w:rsid w:val="00F35950"/>
    <w:rsid w:val="00F3710D"/>
    <w:rsid w:val="00F37303"/>
    <w:rsid w:val="00F379C4"/>
    <w:rsid w:val="00F4161A"/>
    <w:rsid w:val="00F41B2A"/>
    <w:rsid w:val="00F443E0"/>
    <w:rsid w:val="00F444F8"/>
    <w:rsid w:val="00F45CB8"/>
    <w:rsid w:val="00F46A23"/>
    <w:rsid w:val="00F51305"/>
    <w:rsid w:val="00F517AE"/>
    <w:rsid w:val="00F52EDF"/>
    <w:rsid w:val="00F53FE5"/>
    <w:rsid w:val="00F54DCC"/>
    <w:rsid w:val="00F563E9"/>
    <w:rsid w:val="00F606EB"/>
    <w:rsid w:val="00F61124"/>
    <w:rsid w:val="00F62E5D"/>
    <w:rsid w:val="00F6352D"/>
    <w:rsid w:val="00F63544"/>
    <w:rsid w:val="00F6601E"/>
    <w:rsid w:val="00F67720"/>
    <w:rsid w:val="00F67B17"/>
    <w:rsid w:val="00F67B76"/>
    <w:rsid w:val="00F70A99"/>
    <w:rsid w:val="00F726D3"/>
    <w:rsid w:val="00F72AA7"/>
    <w:rsid w:val="00F73B3D"/>
    <w:rsid w:val="00F80525"/>
    <w:rsid w:val="00F83443"/>
    <w:rsid w:val="00F8410A"/>
    <w:rsid w:val="00F86D62"/>
    <w:rsid w:val="00F87746"/>
    <w:rsid w:val="00F901EF"/>
    <w:rsid w:val="00F90BF3"/>
    <w:rsid w:val="00F9748D"/>
    <w:rsid w:val="00FA29F3"/>
    <w:rsid w:val="00FA2ADC"/>
    <w:rsid w:val="00FA33FC"/>
    <w:rsid w:val="00FA43A3"/>
    <w:rsid w:val="00FA6906"/>
    <w:rsid w:val="00FA6F76"/>
    <w:rsid w:val="00FB735D"/>
    <w:rsid w:val="00FC0DD1"/>
    <w:rsid w:val="00FC1CA7"/>
    <w:rsid w:val="00FC20A3"/>
    <w:rsid w:val="00FC3971"/>
    <w:rsid w:val="00FC3AF0"/>
    <w:rsid w:val="00FC4D2E"/>
    <w:rsid w:val="00FC5772"/>
    <w:rsid w:val="00FC5C2D"/>
    <w:rsid w:val="00FC6679"/>
    <w:rsid w:val="00FD02F9"/>
    <w:rsid w:val="00FD1F52"/>
    <w:rsid w:val="00FD2386"/>
    <w:rsid w:val="00FD456B"/>
    <w:rsid w:val="00FD61D3"/>
    <w:rsid w:val="00FE0845"/>
    <w:rsid w:val="00FE18B9"/>
    <w:rsid w:val="00FE4065"/>
    <w:rsid w:val="00FE5E12"/>
    <w:rsid w:val="00FE6667"/>
    <w:rsid w:val="00FF27EC"/>
    <w:rsid w:val="00FF31AA"/>
    <w:rsid w:val="00FF3439"/>
    <w:rsid w:val="00FF4123"/>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FF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9B"/>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styleId="Emphasis">
    <w:name w:val="Emphasis"/>
    <w:basedOn w:val="DefaultParagraphFont"/>
    <w:uiPriority w:val="20"/>
    <w:qFormat/>
    <w:rsid w:val="006C4C14"/>
    <w:rPr>
      <w:i/>
      <w:iCs/>
    </w:rPr>
  </w:style>
  <w:style w:type="paragraph" w:customStyle="1" w:styleId="Body1">
    <w:name w:val="Body 1"/>
    <w:qFormat/>
    <w:rsid w:val="00654A5C"/>
    <w:pPr>
      <w:spacing w:before="100" w:after="100" w:line="280" w:lineRule="exact"/>
    </w:pPr>
    <w:rPr>
      <w:rFonts w:ascii="Verdana" w:eastAsia="Times New Roman" w:hAnsi="Verdana"/>
      <w:sz w:val="18"/>
    </w:rPr>
  </w:style>
  <w:style w:type="character" w:customStyle="1" w:styleId="ft">
    <w:name w:val="ft"/>
    <w:basedOn w:val="DefaultParagraphFont"/>
    <w:rsid w:val="001B0E10"/>
  </w:style>
  <w:style w:type="paragraph" w:styleId="Revision">
    <w:name w:val="Revision"/>
    <w:hidden/>
    <w:uiPriority w:val="99"/>
    <w:semiHidden/>
    <w:rsid w:val="00530D31"/>
    <w:rPr>
      <w:rFonts w:ascii="Verdana" w:hAnsi="Verdana"/>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9B"/>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styleId="Emphasis">
    <w:name w:val="Emphasis"/>
    <w:basedOn w:val="DefaultParagraphFont"/>
    <w:uiPriority w:val="20"/>
    <w:qFormat/>
    <w:rsid w:val="006C4C14"/>
    <w:rPr>
      <w:i/>
      <w:iCs/>
    </w:rPr>
  </w:style>
  <w:style w:type="paragraph" w:customStyle="1" w:styleId="Body1">
    <w:name w:val="Body 1"/>
    <w:qFormat/>
    <w:rsid w:val="00654A5C"/>
    <w:pPr>
      <w:spacing w:before="100" w:after="100" w:line="280" w:lineRule="exact"/>
    </w:pPr>
    <w:rPr>
      <w:rFonts w:ascii="Verdana" w:eastAsia="Times New Roman" w:hAnsi="Verdana"/>
      <w:sz w:val="18"/>
    </w:rPr>
  </w:style>
  <w:style w:type="character" w:customStyle="1" w:styleId="ft">
    <w:name w:val="ft"/>
    <w:basedOn w:val="DefaultParagraphFont"/>
    <w:rsid w:val="001B0E10"/>
  </w:style>
  <w:style w:type="paragraph" w:styleId="Revision">
    <w:name w:val="Revision"/>
    <w:hidden/>
    <w:uiPriority w:val="99"/>
    <w:semiHidden/>
    <w:rsid w:val="00530D31"/>
    <w:rPr>
      <w:rFonts w:ascii="Verdana" w:hAnsi="Verdan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30451">
      <w:bodyDiv w:val="1"/>
      <w:marLeft w:val="0"/>
      <w:marRight w:val="0"/>
      <w:marTop w:val="0"/>
      <w:marBottom w:val="0"/>
      <w:divBdr>
        <w:top w:val="none" w:sz="0" w:space="0" w:color="auto"/>
        <w:left w:val="none" w:sz="0" w:space="0" w:color="auto"/>
        <w:bottom w:val="none" w:sz="0" w:space="0" w:color="auto"/>
        <w:right w:val="none" w:sz="0" w:space="0" w:color="auto"/>
      </w:divBdr>
    </w:div>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033115776">
      <w:bodyDiv w:val="1"/>
      <w:marLeft w:val="0"/>
      <w:marRight w:val="0"/>
      <w:marTop w:val="0"/>
      <w:marBottom w:val="0"/>
      <w:divBdr>
        <w:top w:val="none" w:sz="0" w:space="0" w:color="auto"/>
        <w:left w:val="none" w:sz="0" w:space="0" w:color="auto"/>
        <w:bottom w:val="none" w:sz="0" w:space="0" w:color="auto"/>
        <w:right w:val="none" w:sz="0" w:space="0" w:color="auto"/>
      </w:divBdr>
    </w:div>
    <w:div w:id="1064841140">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coreyw@synapse.com" TargetMode="External"/><Relationship Id="rId21" Type="http://schemas.openxmlformats.org/officeDocument/2006/relationships/hyperlink" Target="mailto:patrick.stanko@synapse.com" TargetMode="External"/><Relationship Id="rId22" Type="http://schemas.openxmlformats.org/officeDocument/2006/relationships/hyperlink" Target="mailto:brian@synapse.com" TargetMode="External"/><Relationship Id="rId23" Type="http://schemas.openxmlformats.org/officeDocument/2006/relationships/hyperlink" Target="mailto:mark.mecham@synapse.com" TargetMode="External"/><Relationship Id="rId24" Type="http://schemas.openxmlformats.org/officeDocument/2006/relationships/hyperlink" Target="mailto:pbutler@lumidigm.com" TargetMode="External"/><Relationship Id="rId25" Type="http://schemas.openxmlformats.org/officeDocument/2006/relationships/image" Target="media/image5.png"/><Relationship Id="rId26" Type="http://schemas.openxmlformats.org/officeDocument/2006/relationships/hyperlink" Target="http://www.gumstix.com" TargetMode="External"/><Relationship Id="rId27" Type="http://schemas.openxmlformats.org/officeDocument/2006/relationships/hyperlink" Target="https://addons.mozilla.org/en-US/firefox/addon/restclient/" TargetMode="External"/><Relationship Id="rId28" Type="http://schemas.openxmlformats.org/officeDocument/2006/relationships/image" Target="media/image6.png"/><Relationship Id="rId29" Type="http://schemas.openxmlformats.org/officeDocument/2006/relationships/hyperlink" Target="http://www.chiark.greenend.org.uk/~sgtatham/putty/" TargetMode="Externa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mailto:joef@synapse.com" TargetMode="External"/><Relationship Id="rId18" Type="http://schemas.openxmlformats.org/officeDocument/2006/relationships/hyperlink" Target="mailto:johnmc@synapse.com" TargetMode="External"/><Relationship Id="rId19" Type="http://schemas.openxmlformats.org/officeDocument/2006/relationships/hyperlink" Target="mailto:greg@synapse.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4.xml><?xml version="1.0" encoding="utf-8"?>
<ds:datastoreItem xmlns:ds="http://schemas.openxmlformats.org/officeDocument/2006/customXml" ds:itemID="{23236E1C-E020-DE4C-AC58-4CE2DBBE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\Users\tanyajain\AppData\Local\Microsoft\Windows\Temporary Internet Files\Content.Outlook\035Z5QH0\Synapse Style Template (3).dotx</Template>
  <TotalTime>406</TotalTime>
  <Pages>1</Pages>
  <Words>5910</Words>
  <Characters>33687</Characters>
  <Application>Microsoft Macintosh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39518</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subject/>
  <dc:creator>tanyajain</dc:creator>
  <cp:keywords/>
  <dc:description/>
  <cp:lastModifiedBy>Joe Ferrara</cp:lastModifiedBy>
  <cp:revision>4</cp:revision>
  <cp:lastPrinted>2013-05-04T01:17:00Z</cp:lastPrinted>
  <dcterms:created xsi:type="dcterms:W3CDTF">2013-04-24T22:12:00Z</dcterms:created>
  <dcterms:modified xsi:type="dcterms:W3CDTF">2013-05-09T01:04:00Z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